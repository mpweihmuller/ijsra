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0B" w:rsidRDefault="00CA7A0B" w:rsidP="00DE6EF2">
      <w:pPr>
        <w:jc w:val="both"/>
        <w:rPr>
          <w:rFonts w:asciiTheme="majorHAnsi" w:eastAsiaTheme="majorEastAsia" w:hAnsiTheme="majorHAnsi" w:cstheme="majorBidi"/>
          <w:color w:val="2E74B5" w:themeColor="accent1" w:themeShade="BF"/>
          <w:sz w:val="26"/>
          <w:szCs w:val="26"/>
        </w:rPr>
      </w:pPr>
      <w:r w:rsidRPr="00CA7A0B">
        <w:rPr>
          <w:rFonts w:asciiTheme="majorHAnsi" w:eastAsiaTheme="majorEastAsia" w:hAnsiTheme="majorHAnsi" w:cstheme="majorBidi"/>
          <w:color w:val="2E74B5" w:themeColor="accent1" w:themeShade="BF"/>
          <w:sz w:val="26"/>
          <w:szCs w:val="26"/>
        </w:rPr>
        <w:t>Quantification of Interpersonal Violence in Skeletal Remains from Medieval and Post-Medieval London</w:t>
      </w:r>
    </w:p>
    <w:p w:rsidR="00214B59" w:rsidRDefault="00214B59" w:rsidP="00214B59">
      <w:pPr>
        <w:pStyle w:val="Heading1"/>
      </w:pPr>
      <w:r>
        <w:t xml:space="preserve">Biography </w:t>
      </w:r>
    </w:p>
    <w:p w:rsidR="00214B59" w:rsidRDefault="00214B59" w:rsidP="00214B59">
      <w:r>
        <w:t xml:space="preserve">Dannielle is an Exeter University graduate, with a </w:t>
      </w:r>
      <w:proofErr w:type="gramStart"/>
      <w:r>
        <w:t>first class</w:t>
      </w:r>
      <w:proofErr w:type="gramEnd"/>
      <w:r>
        <w:t xml:space="preserve"> honours degree in </w:t>
      </w:r>
      <w:proofErr w:type="spellStart"/>
      <w:r>
        <w:t>Bsc</w:t>
      </w:r>
      <w:proofErr w:type="spellEnd"/>
      <w:r>
        <w:t xml:space="preserve"> Archaeology and Forensic Science. Dannielle graduated from Exeter with the Lady Aileen Fox award for the leading dissertation in the department, from which this publication is based. She went on to present this work in oral presentations at Oxford University’s graduate conference (GAO) and UCL’s Society of Archaeological Masters conference (SAMS), alongside poster presentations at the UK Archaeological Science conference (UKAS) and the Forensic Archaeology, Anthropology and Ecology Symposium (FAAE) across 2016 and 2017. </w:t>
      </w:r>
    </w:p>
    <w:p w:rsidR="00214B59" w:rsidRDefault="00214B59" w:rsidP="00214B59">
      <w:r>
        <w:t xml:space="preserve">At the time of publication, Dannielle was completing an </w:t>
      </w:r>
      <w:proofErr w:type="spellStart"/>
      <w:r>
        <w:t>Msc</w:t>
      </w:r>
      <w:proofErr w:type="spellEnd"/>
      <w:r>
        <w:t xml:space="preserve"> in Bioarchaeology and Forensic Anthropology at University College London, which she is predicted to finish in September 2017 with a distinction. After September, Dannielle aims to work as a research assistant before commencing a PhD in osteology, researching gender bias and body mass within forensic and archaeological contexts. </w:t>
      </w:r>
    </w:p>
    <w:p w:rsidR="00214B59" w:rsidRDefault="00214B59" w:rsidP="00214B59">
      <w:r>
        <w:t>Preferred affiliation: University College London (UCL)</w:t>
      </w:r>
    </w:p>
    <w:p w:rsidR="00214B59" w:rsidRPr="00B61D88" w:rsidRDefault="00214B59" w:rsidP="00214B59">
      <w:r>
        <w:t xml:space="preserve">Email Address: </w:t>
      </w:r>
      <w:hyperlink r:id="rId7" w:history="1">
        <w:r w:rsidRPr="003A282F">
          <w:rPr>
            <w:rStyle w:val="Hyperlink"/>
          </w:rPr>
          <w:t>dannicroucher1@gmail.com</w:t>
        </w:r>
      </w:hyperlink>
      <w:r>
        <w:t xml:space="preserve">  </w:t>
      </w:r>
    </w:p>
    <w:p w:rsidR="00214B59" w:rsidRDefault="00214B59" w:rsidP="00DE6EF2">
      <w:pPr>
        <w:jc w:val="both"/>
        <w:rPr>
          <w:rFonts w:asciiTheme="majorHAnsi" w:eastAsiaTheme="majorEastAsia" w:hAnsiTheme="majorHAnsi" w:cstheme="majorBidi"/>
          <w:color w:val="2E74B5" w:themeColor="accent1" w:themeShade="BF"/>
          <w:sz w:val="26"/>
          <w:szCs w:val="26"/>
        </w:rPr>
      </w:pPr>
      <w:bookmarkStart w:id="0" w:name="_GoBack"/>
      <w:bookmarkEnd w:id="0"/>
    </w:p>
    <w:p w:rsidR="00A011F9" w:rsidRDefault="00A011F9" w:rsidP="00DE6EF2">
      <w:pPr>
        <w:pStyle w:val="Heading3"/>
        <w:jc w:val="both"/>
      </w:pPr>
      <w:r>
        <w:t xml:space="preserve">Abstract </w:t>
      </w:r>
    </w:p>
    <w:p w:rsidR="00A011F9" w:rsidRDefault="00E6638B" w:rsidP="00DE6EF2">
      <w:pPr>
        <w:jc w:val="both"/>
      </w:pPr>
      <w:r>
        <w:t xml:space="preserve">With little published work on the subject of gender targeting in violence from archaeological skeletal remains, this paper explores the knowledge vacuum by analysing data from interpersonal violence markings, resultant of purposeful violence between two or more people, on skeletal remains to determine how rates of skeletal trauma differ over time between the sexes. </w:t>
      </w:r>
      <w:r w:rsidR="00A011F9">
        <w:t>Th</w:t>
      </w:r>
      <w:r w:rsidR="00A12466">
        <w:t>is</w:t>
      </w:r>
      <w:r w:rsidR="00A011F9">
        <w:t xml:space="preserve"> quantitative study utilise</w:t>
      </w:r>
      <w:r w:rsidR="00A12466">
        <w:t>s</w:t>
      </w:r>
      <w:r w:rsidR="00A011F9">
        <w:t xml:space="preserve"> </w:t>
      </w:r>
      <w:r w:rsidR="00113A88">
        <w:t>data from the Museum of London</w:t>
      </w:r>
      <w:r w:rsidR="005F5C52">
        <w:t xml:space="preserve"> Archaeology</w:t>
      </w:r>
      <w:r w:rsidR="00F870A6">
        <w:t>’s</w:t>
      </w:r>
      <w:r w:rsidR="00113A88">
        <w:t xml:space="preserve"> </w:t>
      </w:r>
      <w:r w:rsidR="005F5C52">
        <w:t>(MOLA) o</w:t>
      </w:r>
      <w:r w:rsidR="00C2290C">
        <w:t>steological</w:t>
      </w:r>
      <w:r w:rsidR="00113A88">
        <w:t xml:space="preserve"> WORD </w:t>
      </w:r>
      <w:r w:rsidR="005F5C52">
        <w:t>d</w:t>
      </w:r>
      <w:r w:rsidR="00A011F9">
        <w:t>ata</w:t>
      </w:r>
      <w:r w:rsidR="00113A88">
        <w:t>base</w:t>
      </w:r>
      <w:r w:rsidR="00A011F9">
        <w:t xml:space="preserve"> from the medieval</w:t>
      </w:r>
      <w:r w:rsidR="00113A88">
        <w:t xml:space="preserve"> period,</w:t>
      </w:r>
      <w:r w:rsidR="00A011F9">
        <w:t xml:space="preserve"> </w:t>
      </w:r>
      <w:r w:rsidR="00113A88">
        <w:t xml:space="preserve">dating </w:t>
      </w:r>
      <w:r w:rsidR="00113A88" w:rsidRPr="00111EE5">
        <w:t>AD 1050-1540</w:t>
      </w:r>
      <w:r w:rsidR="00113A88">
        <w:t xml:space="preserve">, </w:t>
      </w:r>
      <w:r w:rsidR="00A011F9">
        <w:t>and post-medieval</w:t>
      </w:r>
      <w:r w:rsidR="00113A88">
        <w:t xml:space="preserve"> period,</w:t>
      </w:r>
      <w:r w:rsidR="00A011F9">
        <w:t xml:space="preserve"> </w:t>
      </w:r>
      <w:r w:rsidR="00113A88" w:rsidRPr="00111EE5">
        <w:t>16</w:t>
      </w:r>
      <w:r w:rsidR="00113A88" w:rsidRPr="00F870A6">
        <w:rPr>
          <w:vertAlign w:val="superscript"/>
        </w:rPr>
        <w:t>th</w:t>
      </w:r>
      <w:r w:rsidR="00F870A6">
        <w:t xml:space="preserve"> </w:t>
      </w:r>
      <w:r w:rsidR="00113A88" w:rsidRPr="00111EE5">
        <w:t>to 19</w:t>
      </w:r>
      <w:r w:rsidR="00113A88" w:rsidRPr="00113A88">
        <w:rPr>
          <w:vertAlign w:val="superscript"/>
        </w:rPr>
        <w:t>th</w:t>
      </w:r>
      <w:r w:rsidR="00113A88">
        <w:t xml:space="preserve"> centuries</w:t>
      </w:r>
      <w:r w:rsidR="00A011F9">
        <w:t xml:space="preserve"> (WORD Database 2016). Despite well-established trends through numerous studies outlining the decline in violence from the medieval period to modern society, the data reveal</w:t>
      </w:r>
      <w:r w:rsidR="00CB0923">
        <w:t>s</w:t>
      </w:r>
      <w:r w:rsidR="00A011F9">
        <w:t xml:space="preserve"> </w:t>
      </w:r>
      <w:r w:rsidR="0098474C">
        <w:t xml:space="preserve">the rate of </w:t>
      </w:r>
      <w:r w:rsidR="00A011F9">
        <w:t xml:space="preserve">interpersonal violence increased </w:t>
      </w:r>
      <w:r w:rsidR="0098474C">
        <w:t>against</w:t>
      </w:r>
      <w:r w:rsidR="00A011F9">
        <w:t xml:space="preserve"> males by 35% from the medieval period to the post-medieval period, whilst the rate declined against females by 13.3%. The rise in male violence </w:t>
      </w:r>
      <w:r w:rsidR="00A12466">
        <w:t xml:space="preserve">is </w:t>
      </w:r>
      <w:r w:rsidR="00A011F9">
        <w:t>suggested to be</w:t>
      </w:r>
      <w:r w:rsidR="00A12466">
        <w:t xml:space="preserve"> a</w:t>
      </w:r>
      <w:r w:rsidR="00A011F9">
        <w:t xml:space="preserve"> consequence of war injuries, continued post-war raids on London, economic stress</w:t>
      </w:r>
      <w:r w:rsidR="00A12466">
        <w:t>,</w:t>
      </w:r>
      <w:r w:rsidR="00A011F9">
        <w:t xml:space="preserve"> or sample size </w:t>
      </w:r>
      <w:r w:rsidR="00A011F9">
        <w:lastRenderedPageBreak/>
        <w:t xml:space="preserve">limitations. </w:t>
      </w:r>
      <w:proofErr w:type="gramStart"/>
      <w:r>
        <w:t>Furthermore</w:t>
      </w:r>
      <w:proofErr w:type="gramEnd"/>
      <w:r>
        <w:t xml:space="preserve"> the data indicates that violence was rarely </w:t>
      </w:r>
      <w:r w:rsidR="003047CE">
        <w:t>received peri-mortem</w:t>
      </w:r>
      <w:r>
        <w:t xml:space="preserve"> for either sex, suggesting trauma was </w:t>
      </w:r>
      <w:r w:rsidR="003047CE">
        <w:t>seldom</w:t>
      </w:r>
      <w:r>
        <w:t xml:space="preserve"> fatal despite its predominate location on the crania</w:t>
      </w:r>
      <w:r w:rsidR="00A011F9">
        <w:t>. Finally, the findings suggest violence was predominantly perpetrated through blunt and sharp force mechanisms</w:t>
      </w:r>
      <w:r w:rsidR="00A5305C">
        <w:t xml:space="preserve"> and that </w:t>
      </w:r>
      <w:r w:rsidR="00A011F9">
        <w:t>violence b</w:t>
      </w:r>
      <w:r w:rsidR="00F07039">
        <w:t>e</w:t>
      </w:r>
      <w:r w:rsidR="00A011F9">
        <w:t>c</w:t>
      </w:r>
      <w:r w:rsidR="00F07039">
        <w:t>a</w:t>
      </w:r>
      <w:r w:rsidR="00A011F9">
        <w:t>me less widespread and accepted by the post-medieval period in London</w:t>
      </w:r>
      <w:r w:rsidR="00A5305C">
        <w:t>,</w:t>
      </w:r>
      <w:r w:rsidR="00FF4C4C">
        <w:t xml:space="preserve"> </w:t>
      </w:r>
      <w:r w:rsidR="000A1AB6">
        <w:t>as the number of sites within which individuals with interpersonal violence were found decreased across the periods</w:t>
      </w:r>
      <w:r w:rsidR="0098474C">
        <w:t xml:space="preserve">. </w:t>
      </w:r>
      <w:r w:rsidR="00F07039">
        <w:t xml:space="preserve">This conclusion </w:t>
      </w:r>
      <w:r w:rsidR="0098474C">
        <w:t xml:space="preserve">is </w:t>
      </w:r>
      <w:r w:rsidR="00F07039">
        <w:t>supported by h</w:t>
      </w:r>
      <w:r w:rsidR="0098474C">
        <w:t>istoric evidence</w:t>
      </w:r>
      <w:r w:rsidR="00F07039">
        <w:t xml:space="preserve"> </w:t>
      </w:r>
      <w:r w:rsidR="0098474C">
        <w:t>from courts of laws outlining public</w:t>
      </w:r>
      <w:r w:rsidR="00A011F9">
        <w:t xml:space="preserve"> </w:t>
      </w:r>
      <w:r w:rsidR="00F07039">
        <w:t xml:space="preserve">disapproval of </w:t>
      </w:r>
      <w:r w:rsidR="00A011F9">
        <w:t>violence perpetrated against fem</w:t>
      </w:r>
      <w:r w:rsidR="0098474C">
        <w:t>ales and outlawing lethal violence</w:t>
      </w:r>
      <w:r w:rsidR="0064692A">
        <w:t xml:space="preserve"> (</w:t>
      </w:r>
      <w:r w:rsidR="0064692A" w:rsidRPr="00111EE5">
        <w:t>Gurr 1981</w:t>
      </w:r>
      <w:r w:rsidR="0064692A">
        <w:t>)</w:t>
      </w:r>
      <w:r w:rsidR="0098474C">
        <w:t>.</w:t>
      </w:r>
    </w:p>
    <w:p w:rsidR="00A011F9" w:rsidRDefault="00A011F9" w:rsidP="00DE6EF2">
      <w:pPr>
        <w:jc w:val="both"/>
      </w:pPr>
    </w:p>
    <w:p w:rsidR="00A011F9" w:rsidRDefault="00A011F9" w:rsidP="00DE6EF2">
      <w:pPr>
        <w:jc w:val="both"/>
      </w:pPr>
    </w:p>
    <w:p w:rsidR="00A011F9" w:rsidRDefault="00DE6EF2" w:rsidP="00DE6EF2">
      <w:pPr>
        <w:jc w:val="both"/>
      </w:pPr>
      <w:r>
        <w:t>Key words: violence, trauma, medieval,</w:t>
      </w:r>
      <w:r w:rsidR="00C80042">
        <w:t xml:space="preserve"> post-medieval, London, gender </w:t>
      </w:r>
      <w:r>
        <w:t>and biological sex</w:t>
      </w:r>
    </w:p>
    <w:p w:rsidR="00A011F9" w:rsidRDefault="00A011F9" w:rsidP="00DE6EF2">
      <w:pPr>
        <w:jc w:val="both"/>
      </w:pPr>
    </w:p>
    <w:p w:rsidR="00CA7A0B" w:rsidRDefault="00CA7A0B" w:rsidP="00DE6EF2">
      <w:pPr>
        <w:jc w:val="both"/>
      </w:pPr>
    </w:p>
    <w:p w:rsidR="00CA7A0B" w:rsidRDefault="00CA7A0B" w:rsidP="00DE6EF2">
      <w:pPr>
        <w:jc w:val="both"/>
      </w:pPr>
    </w:p>
    <w:p w:rsidR="00CA7A0B" w:rsidRDefault="00CA7A0B" w:rsidP="00DE6EF2">
      <w:pPr>
        <w:jc w:val="both"/>
      </w:pPr>
    </w:p>
    <w:p w:rsidR="00CA7A0B" w:rsidRDefault="00CA7A0B" w:rsidP="00DE6EF2">
      <w:pPr>
        <w:jc w:val="both"/>
      </w:pPr>
    </w:p>
    <w:p w:rsidR="00CA7A0B" w:rsidRPr="003E2383" w:rsidRDefault="00CA7A0B" w:rsidP="00DE6EF2">
      <w:pPr>
        <w:pStyle w:val="Heading2"/>
        <w:jc w:val="both"/>
      </w:pPr>
      <w:r>
        <w:t xml:space="preserve">Research Aims </w:t>
      </w:r>
    </w:p>
    <w:p w:rsidR="00CA7A0B" w:rsidRDefault="00CA7A0B" w:rsidP="00DE6EF2">
      <w:pPr>
        <w:pStyle w:val="Default"/>
        <w:spacing w:line="360" w:lineRule="auto"/>
        <w:jc w:val="both"/>
        <w:rPr>
          <w:sz w:val="22"/>
          <w:szCs w:val="22"/>
        </w:rPr>
      </w:pPr>
      <w:r>
        <w:rPr>
          <w:sz w:val="22"/>
          <w:szCs w:val="22"/>
        </w:rPr>
        <w:t>This research was conducted to elucidate how interpersonal violence trauma trends changed between males and females through the quantific</w:t>
      </w:r>
      <w:r w:rsidR="00F870A6">
        <w:rPr>
          <w:sz w:val="22"/>
          <w:szCs w:val="22"/>
        </w:rPr>
        <w:t>ation of the numeracy of violent</w:t>
      </w:r>
      <w:r>
        <w:rPr>
          <w:sz w:val="22"/>
          <w:szCs w:val="22"/>
        </w:rPr>
        <w:t xml:space="preserve"> markings present on the skeletal remains of individuals from medieval and post-medieval London. </w:t>
      </w:r>
      <w:r w:rsidR="00E6638B" w:rsidRPr="00E6638B">
        <w:rPr>
          <w:sz w:val="22"/>
          <w:szCs w:val="22"/>
        </w:rPr>
        <w:t>The research explores how  violence</w:t>
      </w:r>
      <w:r w:rsidR="00E6638B">
        <w:rPr>
          <w:sz w:val="22"/>
          <w:szCs w:val="22"/>
        </w:rPr>
        <w:t xml:space="preserve"> levels</w:t>
      </w:r>
      <w:r w:rsidR="00E6638B" w:rsidRPr="00E6638B">
        <w:rPr>
          <w:sz w:val="22"/>
          <w:szCs w:val="22"/>
        </w:rPr>
        <w:t xml:space="preserve"> are connected to social climate and how </w:t>
      </w:r>
      <w:r w:rsidR="00276016">
        <w:rPr>
          <w:sz w:val="22"/>
          <w:szCs w:val="22"/>
        </w:rPr>
        <w:t>it</w:t>
      </w:r>
      <w:r w:rsidR="00E6638B" w:rsidRPr="00E6638B">
        <w:rPr>
          <w:sz w:val="22"/>
          <w:szCs w:val="22"/>
        </w:rPr>
        <w:t xml:space="preserve"> differ</w:t>
      </w:r>
      <w:r w:rsidR="00276016">
        <w:rPr>
          <w:sz w:val="22"/>
          <w:szCs w:val="22"/>
        </w:rPr>
        <w:t>s</w:t>
      </w:r>
      <w:r w:rsidR="00E6638B" w:rsidRPr="00E6638B">
        <w:rPr>
          <w:sz w:val="22"/>
          <w:szCs w:val="22"/>
        </w:rPr>
        <w:t xml:space="preserve"> between the sexes</w:t>
      </w:r>
      <w:r w:rsidR="00276016">
        <w:rPr>
          <w:sz w:val="22"/>
          <w:szCs w:val="22"/>
        </w:rPr>
        <w:t>,</w:t>
      </w:r>
      <w:r w:rsidR="00E6638B" w:rsidRPr="00E6638B">
        <w:rPr>
          <w:sz w:val="22"/>
          <w:szCs w:val="22"/>
        </w:rPr>
        <w:t xml:space="preserve"> through the quantification of ‘normative violence rates’, defined as violent interactions occurring due to social and cultural cues, excluding external causes such as war (Brownstein 2000; Meyerson </w:t>
      </w:r>
      <w:r w:rsidR="00E6638B" w:rsidRPr="00276016">
        <w:rPr>
          <w:i/>
          <w:sz w:val="22"/>
          <w:szCs w:val="22"/>
        </w:rPr>
        <w:t>et al.</w:t>
      </w:r>
      <w:r w:rsidR="00E6638B" w:rsidRPr="00E6638B">
        <w:rPr>
          <w:sz w:val="22"/>
          <w:szCs w:val="22"/>
        </w:rPr>
        <w:t xml:space="preserve"> 2004).</w:t>
      </w:r>
      <w:r w:rsidR="00E6638B">
        <w:rPr>
          <w:sz w:val="22"/>
          <w:szCs w:val="22"/>
        </w:rPr>
        <w:t xml:space="preserve"> </w:t>
      </w:r>
      <w:r>
        <w:rPr>
          <w:sz w:val="22"/>
          <w:szCs w:val="22"/>
        </w:rPr>
        <w:t xml:space="preserve">The number of injuries sustained from each violent encounter and the injury mechanism, </w:t>
      </w:r>
      <w:r w:rsidR="0051317B">
        <w:rPr>
          <w:sz w:val="22"/>
          <w:szCs w:val="22"/>
        </w:rPr>
        <w:t xml:space="preserve">understood by </w:t>
      </w:r>
      <w:r>
        <w:rPr>
          <w:sz w:val="22"/>
          <w:szCs w:val="22"/>
        </w:rPr>
        <w:t>the type of trauma sustained, were noted and compared</w:t>
      </w:r>
      <w:r w:rsidR="002277CB">
        <w:rPr>
          <w:sz w:val="22"/>
          <w:szCs w:val="22"/>
        </w:rPr>
        <w:t xml:space="preserve">, allowing </w:t>
      </w:r>
      <w:r w:rsidR="00547398">
        <w:rPr>
          <w:sz w:val="22"/>
          <w:szCs w:val="22"/>
        </w:rPr>
        <w:t xml:space="preserve">for </w:t>
      </w:r>
      <w:r>
        <w:rPr>
          <w:sz w:val="22"/>
          <w:szCs w:val="22"/>
        </w:rPr>
        <w:t xml:space="preserve">a comparison between </w:t>
      </w:r>
      <w:r w:rsidR="00F870A6">
        <w:rPr>
          <w:sz w:val="22"/>
          <w:szCs w:val="22"/>
        </w:rPr>
        <w:t xml:space="preserve">the number of </w:t>
      </w:r>
      <w:r>
        <w:rPr>
          <w:sz w:val="22"/>
          <w:szCs w:val="22"/>
        </w:rPr>
        <w:t>fractures, projectile injuries</w:t>
      </w:r>
      <w:r w:rsidR="00113A88">
        <w:rPr>
          <w:sz w:val="22"/>
          <w:szCs w:val="22"/>
        </w:rPr>
        <w:t xml:space="preserve"> and</w:t>
      </w:r>
      <w:r>
        <w:rPr>
          <w:sz w:val="22"/>
          <w:szCs w:val="22"/>
        </w:rPr>
        <w:t xml:space="preserve"> blunt and sharp force traumas between the time periods. Location of trauma was </w:t>
      </w:r>
      <w:r w:rsidR="006073B1">
        <w:rPr>
          <w:sz w:val="22"/>
          <w:szCs w:val="22"/>
        </w:rPr>
        <w:t xml:space="preserve">also </w:t>
      </w:r>
      <w:r>
        <w:rPr>
          <w:sz w:val="22"/>
          <w:szCs w:val="22"/>
        </w:rPr>
        <w:t xml:space="preserve">analysed, alongside comparing the numbers of anti- </w:t>
      </w:r>
      <w:r w:rsidR="00C80042">
        <w:rPr>
          <w:sz w:val="22"/>
          <w:szCs w:val="22"/>
        </w:rPr>
        <w:t>and peri-</w:t>
      </w:r>
      <w:r>
        <w:rPr>
          <w:sz w:val="22"/>
          <w:szCs w:val="22"/>
        </w:rPr>
        <w:t xml:space="preserve">mortem traumas. </w:t>
      </w:r>
    </w:p>
    <w:p w:rsidR="00CA7A0B" w:rsidRDefault="00CA7A0B" w:rsidP="00DE6EF2">
      <w:pPr>
        <w:pStyle w:val="Heading2"/>
        <w:jc w:val="both"/>
      </w:pPr>
    </w:p>
    <w:p w:rsidR="00A011F9" w:rsidRDefault="00A011F9" w:rsidP="00DE6EF2">
      <w:pPr>
        <w:pStyle w:val="Heading2"/>
        <w:jc w:val="both"/>
      </w:pPr>
      <w:r>
        <w:t xml:space="preserve">Research Context </w:t>
      </w:r>
    </w:p>
    <w:p w:rsidR="00BA08BC" w:rsidRDefault="00A011F9" w:rsidP="00DE6EF2">
      <w:pPr>
        <w:pStyle w:val="Default"/>
        <w:spacing w:line="360" w:lineRule="auto"/>
        <w:jc w:val="both"/>
        <w:rPr>
          <w:rFonts w:asciiTheme="minorHAnsi" w:hAnsiTheme="minorHAnsi"/>
          <w:sz w:val="22"/>
          <w:szCs w:val="22"/>
        </w:rPr>
      </w:pPr>
      <w:r w:rsidRPr="00A011F9">
        <w:rPr>
          <w:rFonts w:asciiTheme="minorHAnsi" w:hAnsiTheme="minorHAnsi"/>
          <w:sz w:val="22"/>
          <w:szCs w:val="22"/>
        </w:rPr>
        <w:t xml:space="preserve">The significance of violence can be understood when viewed in modern context; it is a leading cause of death for </w:t>
      </w:r>
      <w:r w:rsidR="0051317B">
        <w:rPr>
          <w:rFonts w:asciiTheme="minorHAnsi" w:hAnsiTheme="minorHAnsi"/>
          <w:sz w:val="22"/>
          <w:szCs w:val="22"/>
        </w:rPr>
        <w:t xml:space="preserve">15-44 year olds </w:t>
      </w:r>
      <w:r w:rsidR="00F2466A">
        <w:rPr>
          <w:rFonts w:asciiTheme="minorHAnsi" w:hAnsiTheme="minorHAnsi"/>
          <w:sz w:val="22"/>
          <w:szCs w:val="22"/>
        </w:rPr>
        <w:t xml:space="preserve">and </w:t>
      </w:r>
      <w:r w:rsidR="00F2466A" w:rsidRPr="00A011F9">
        <w:rPr>
          <w:rFonts w:asciiTheme="minorHAnsi" w:hAnsiTheme="minorHAnsi"/>
          <w:sz w:val="22"/>
          <w:szCs w:val="22"/>
        </w:rPr>
        <w:t xml:space="preserve">1.4 million people in the U.S. </w:t>
      </w:r>
      <w:r w:rsidR="00F2466A">
        <w:rPr>
          <w:rFonts w:asciiTheme="minorHAnsi" w:hAnsiTheme="minorHAnsi"/>
          <w:sz w:val="22"/>
          <w:szCs w:val="22"/>
        </w:rPr>
        <w:t>received medical treatment</w:t>
      </w:r>
      <w:r w:rsidR="00F2466A" w:rsidRPr="00A011F9">
        <w:rPr>
          <w:rFonts w:asciiTheme="minorHAnsi" w:hAnsiTheme="minorHAnsi"/>
          <w:sz w:val="22"/>
          <w:szCs w:val="22"/>
        </w:rPr>
        <w:t xml:space="preserve"> for interpersonal violence</w:t>
      </w:r>
      <w:r w:rsidR="00F2466A">
        <w:rPr>
          <w:rFonts w:asciiTheme="minorHAnsi" w:hAnsiTheme="minorHAnsi"/>
          <w:sz w:val="22"/>
          <w:szCs w:val="22"/>
        </w:rPr>
        <w:t xml:space="preserve"> in 1994 alone</w:t>
      </w:r>
      <w:r w:rsidR="00F2466A" w:rsidRPr="00A011F9">
        <w:rPr>
          <w:rFonts w:asciiTheme="minorHAnsi" w:hAnsiTheme="minorHAnsi"/>
          <w:sz w:val="22"/>
          <w:szCs w:val="22"/>
        </w:rPr>
        <w:t xml:space="preserve"> </w:t>
      </w:r>
      <w:r w:rsidR="0051317B">
        <w:rPr>
          <w:rFonts w:asciiTheme="minorHAnsi" w:hAnsiTheme="minorHAnsi"/>
          <w:sz w:val="22"/>
          <w:szCs w:val="22"/>
        </w:rPr>
        <w:t>(</w:t>
      </w:r>
      <w:r w:rsidR="00F2466A">
        <w:rPr>
          <w:rFonts w:asciiTheme="minorHAnsi" w:hAnsiTheme="minorHAnsi"/>
          <w:sz w:val="22"/>
          <w:szCs w:val="22"/>
        </w:rPr>
        <w:t xml:space="preserve">Rand, 1997; </w:t>
      </w:r>
      <w:r w:rsidR="0051317B">
        <w:rPr>
          <w:rFonts w:asciiTheme="minorHAnsi" w:hAnsiTheme="minorHAnsi"/>
          <w:sz w:val="22"/>
          <w:szCs w:val="22"/>
        </w:rPr>
        <w:t>Redfern 2013</w:t>
      </w:r>
      <w:r w:rsidRPr="00A011F9">
        <w:rPr>
          <w:rFonts w:asciiTheme="minorHAnsi" w:hAnsiTheme="minorHAnsi"/>
          <w:sz w:val="22"/>
          <w:szCs w:val="22"/>
        </w:rPr>
        <w:t xml:space="preserve">; World Health Organisation 2002). </w:t>
      </w:r>
      <w:r w:rsidR="00505C2D">
        <w:rPr>
          <w:rFonts w:asciiTheme="minorHAnsi" w:hAnsiTheme="minorHAnsi"/>
          <w:sz w:val="22"/>
          <w:szCs w:val="22"/>
        </w:rPr>
        <w:t>V</w:t>
      </w:r>
      <w:r w:rsidRPr="00A011F9">
        <w:rPr>
          <w:rFonts w:asciiTheme="minorHAnsi" w:hAnsiTheme="minorHAnsi"/>
          <w:sz w:val="22"/>
          <w:szCs w:val="22"/>
        </w:rPr>
        <w:t xml:space="preserve">iolence </w:t>
      </w:r>
      <w:r w:rsidR="00505C2D">
        <w:rPr>
          <w:rFonts w:asciiTheme="minorHAnsi" w:hAnsiTheme="minorHAnsi"/>
          <w:sz w:val="22"/>
          <w:szCs w:val="22"/>
        </w:rPr>
        <w:t xml:space="preserve">is </w:t>
      </w:r>
      <w:r w:rsidR="00505C2D" w:rsidRPr="00A011F9">
        <w:rPr>
          <w:rFonts w:asciiTheme="minorHAnsi" w:hAnsiTheme="minorHAnsi"/>
          <w:sz w:val="22"/>
          <w:szCs w:val="22"/>
        </w:rPr>
        <w:t>explain</w:t>
      </w:r>
      <w:r w:rsidR="00505C2D">
        <w:rPr>
          <w:rFonts w:asciiTheme="minorHAnsi" w:hAnsiTheme="minorHAnsi"/>
          <w:sz w:val="22"/>
          <w:szCs w:val="22"/>
        </w:rPr>
        <w:t>ed</w:t>
      </w:r>
      <w:r w:rsidR="00505C2D" w:rsidRPr="00A011F9">
        <w:rPr>
          <w:rFonts w:asciiTheme="minorHAnsi" w:hAnsiTheme="minorHAnsi"/>
          <w:sz w:val="22"/>
          <w:szCs w:val="22"/>
        </w:rPr>
        <w:t xml:space="preserve"> </w:t>
      </w:r>
      <w:r w:rsidRPr="00A011F9">
        <w:rPr>
          <w:rFonts w:asciiTheme="minorHAnsi" w:hAnsiTheme="minorHAnsi"/>
          <w:sz w:val="22"/>
          <w:szCs w:val="22"/>
        </w:rPr>
        <w:t>as a universal condition</w:t>
      </w:r>
      <w:r w:rsidR="00505C2D" w:rsidRPr="00505C2D">
        <w:rPr>
          <w:rFonts w:asciiTheme="minorHAnsi" w:hAnsiTheme="minorHAnsi"/>
          <w:sz w:val="22"/>
          <w:szCs w:val="22"/>
        </w:rPr>
        <w:t xml:space="preserve"> </w:t>
      </w:r>
      <w:r w:rsidR="00505C2D">
        <w:rPr>
          <w:rFonts w:asciiTheme="minorHAnsi" w:hAnsiTheme="minorHAnsi"/>
          <w:sz w:val="22"/>
          <w:szCs w:val="22"/>
        </w:rPr>
        <w:t xml:space="preserve">by </w:t>
      </w:r>
      <w:r w:rsidR="00505C2D" w:rsidRPr="00A011F9">
        <w:rPr>
          <w:rFonts w:asciiTheme="minorHAnsi" w:hAnsiTheme="minorHAnsi"/>
          <w:sz w:val="22"/>
          <w:szCs w:val="22"/>
        </w:rPr>
        <w:t>McCall and Shields (2008)</w:t>
      </w:r>
      <w:r w:rsidRPr="00A011F9">
        <w:rPr>
          <w:rFonts w:asciiTheme="minorHAnsi" w:hAnsiTheme="minorHAnsi"/>
          <w:sz w:val="22"/>
          <w:szCs w:val="22"/>
        </w:rPr>
        <w:t xml:space="preserve">, </w:t>
      </w:r>
      <w:r w:rsidR="00505C2D" w:rsidRPr="00A011F9">
        <w:rPr>
          <w:rFonts w:asciiTheme="minorHAnsi" w:hAnsiTheme="minorHAnsi"/>
          <w:sz w:val="22"/>
          <w:szCs w:val="22"/>
        </w:rPr>
        <w:t>occurring in different forms across the wor</w:t>
      </w:r>
      <w:r w:rsidR="00505C2D">
        <w:rPr>
          <w:rFonts w:asciiTheme="minorHAnsi" w:hAnsiTheme="minorHAnsi"/>
          <w:sz w:val="22"/>
          <w:szCs w:val="22"/>
        </w:rPr>
        <w:t>ld:</w:t>
      </w:r>
      <w:r w:rsidR="00505C2D" w:rsidRPr="00A011F9">
        <w:rPr>
          <w:rFonts w:asciiTheme="minorHAnsi" w:hAnsiTheme="minorHAnsi"/>
          <w:sz w:val="22"/>
          <w:szCs w:val="22"/>
        </w:rPr>
        <w:t xml:space="preserve"> verbally, passively and physically</w:t>
      </w:r>
      <w:r w:rsidR="00505C2D">
        <w:rPr>
          <w:rFonts w:asciiTheme="minorHAnsi" w:hAnsiTheme="minorHAnsi"/>
          <w:sz w:val="22"/>
          <w:szCs w:val="22"/>
        </w:rPr>
        <w:t>,</w:t>
      </w:r>
      <w:r w:rsidR="00505C2D" w:rsidRPr="00A011F9">
        <w:rPr>
          <w:rFonts w:asciiTheme="minorHAnsi" w:hAnsiTheme="minorHAnsi"/>
          <w:sz w:val="22"/>
          <w:szCs w:val="22"/>
        </w:rPr>
        <w:t xml:space="preserve"> </w:t>
      </w:r>
      <w:r w:rsidRPr="00A011F9">
        <w:rPr>
          <w:rFonts w:asciiTheme="minorHAnsi" w:hAnsiTheme="minorHAnsi"/>
          <w:sz w:val="22"/>
          <w:szCs w:val="22"/>
        </w:rPr>
        <w:t>with no civ</w:t>
      </w:r>
      <w:r w:rsidR="00505C2D">
        <w:rPr>
          <w:rFonts w:asciiTheme="minorHAnsi" w:hAnsiTheme="minorHAnsi"/>
          <w:sz w:val="22"/>
          <w:szCs w:val="22"/>
        </w:rPr>
        <w:t>ilisation void of its incidence</w:t>
      </w:r>
      <w:r w:rsidRPr="00A011F9">
        <w:rPr>
          <w:rFonts w:asciiTheme="minorHAnsi" w:hAnsiTheme="minorHAnsi"/>
          <w:sz w:val="22"/>
          <w:szCs w:val="22"/>
        </w:rPr>
        <w:t xml:space="preserve"> (Baker </w:t>
      </w:r>
      <w:r w:rsidR="00893E68">
        <w:rPr>
          <w:rFonts w:asciiTheme="minorHAnsi" w:hAnsiTheme="minorHAnsi"/>
          <w:i/>
          <w:iCs/>
          <w:sz w:val="22"/>
          <w:szCs w:val="22"/>
        </w:rPr>
        <w:t>et al.</w:t>
      </w:r>
      <w:r w:rsidR="002277CB">
        <w:rPr>
          <w:rFonts w:asciiTheme="minorHAnsi" w:hAnsiTheme="minorHAnsi"/>
          <w:i/>
          <w:iCs/>
          <w:sz w:val="22"/>
          <w:szCs w:val="22"/>
        </w:rPr>
        <w:t>,</w:t>
      </w:r>
      <w:r w:rsidRPr="00A011F9">
        <w:rPr>
          <w:rFonts w:asciiTheme="minorHAnsi" w:hAnsiTheme="minorHAnsi"/>
          <w:i/>
          <w:iCs/>
          <w:sz w:val="22"/>
          <w:szCs w:val="22"/>
        </w:rPr>
        <w:t xml:space="preserve"> </w:t>
      </w:r>
      <w:r w:rsidRPr="00A011F9">
        <w:rPr>
          <w:rFonts w:asciiTheme="minorHAnsi" w:hAnsiTheme="minorHAnsi"/>
          <w:sz w:val="22"/>
          <w:szCs w:val="22"/>
        </w:rPr>
        <w:t xml:space="preserve">1992; Lovell 1997). </w:t>
      </w:r>
      <w:r w:rsidR="00BA08BC" w:rsidRPr="00A011F9">
        <w:rPr>
          <w:rFonts w:asciiTheme="minorHAnsi" w:hAnsiTheme="minorHAnsi"/>
          <w:sz w:val="22"/>
          <w:szCs w:val="22"/>
        </w:rPr>
        <w:t xml:space="preserve">Physical </w:t>
      </w:r>
      <w:r w:rsidR="00023C82">
        <w:rPr>
          <w:rFonts w:asciiTheme="minorHAnsi" w:hAnsiTheme="minorHAnsi"/>
          <w:sz w:val="22"/>
          <w:szCs w:val="22"/>
        </w:rPr>
        <w:t>interpersonal violence</w:t>
      </w:r>
      <w:r w:rsidR="00BA08BC" w:rsidRPr="00A011F9">
        <w:rPr>
          <w:rFonts w:asciiTheme="minorHAnsi" w:hAnsiTheme="minorHAnsi"/>
          <w:sz w:val="22"/>
          <w:szCs w:val="22"/>
        </w:rPr>
        <w:t xml:space="preserve">, defined as injury </w:t>
      </w:r>
      <w:r w:rsidR="00023C82">
        <w:rPr>
          <w:rFonts w:asciiTheme="minorHAnsi" w:hAnsiTheme="minorHAnsi"/>
          <w:sz w:val="22"/>
          <w:szCs w:val="22"/>
        </w:rPr>
        <w:t>between two individuals</w:t>
      </w:r>
      <w:r w:rsidR="00023C82" w:rsidRPr="00A011F9">
        <w:rPr>
          <w:rFonts w:asciiTheme="minorHAnsi" w:hAnsiTheme="minorHAnsi"/>
          <w:sz w:val="22"/>
          <w:szCs w:val="22"/>
        </w:rPr>
        <w:t xml:space="preserve"> </w:t>
      </w:r>
      <w:r w:rsidR="00BA08BC" w:rsidRPr="00A011F9">
        <w:rPr>
          <w:rFonts w:asciiTheme="minorHAnsi" w:hAnsiTheme="minorHAnsi"/>
          <w:sz w:val="22"/>
          <w:szCs w:val="22"/>
        </w:rPr>
        <w:t xml:space="preserve">caused intentionally through extrinsic force, </w:t>
      </w:r>
      <w:r w:rsidR="00BA08BC">
        <w:rPr>
          <w:rFonts w:asciiTheme="minorHAnsi" w:hAnsiTheme="minorHAnsi"/>
          <w:sz w:val="22"/>
          <w:szCs w:val="22"/>
        </w:rPr>
        <w:t xml:space="preserve">can be explored archaeologically </w:t>
      </w:r>
      <w:r w:rsidR="00BA08BC" w:rsidRPr="00A011F9">
        <w:rPr>
          <w:rFonts w:asciiTheme="minorHAnsi" w:hAnsiTheme="minorHAnsi"/>
          <w:sz w:val="22"/>
          <w:szCs w:val="22"/>
        </w:rPr>
        <w:t>through the direct evidence of violence preserved on skeletal</w:t>
      </w:r>
      <w:r w:rsidR="00276016">
        <w:rPr>
          <w:rFonts w:asciiTheme="minorHAnsi" w:hAnsiTheme="minorHAnsi"/>
          <w:sz w:val="22"/>
          <w:szCs w:val="22"/>
        </w:rPr>
        <w:t xml:space="preserve"> remains,</w:t>
      </w:r>
      <w:r w:rsidR="00BA08BC" w:rsidRPr="00A011F9">
        <w:rPr>
          <w:rFonts w:asciiTheme="minorHAnsi" w:hAnsiTheme="minorHAnsi"/>
          <w:sz w:val="22"/>
          <w:szCs w:val="22"/>
        </w:rPr>
        <w:t xml:space="preserve"> confirming the occurr</w:t>
      </w:r>
      <w:r w:rsidR="0051317B">
        <w:rPr>
          <w:rFonts w:asciiTheme="minorHAnsi" w:hAnsiTheme="minorHAnsi"/>
          <w:sz w:val="22"/>
          <w:szCs w:val="22"/>
        </w:rPr>
        <w:t>ence of aggression (Lovell 1997</w:t>
      </w:r>
      <w:r w:rsidR="00BA08BC">
        <w:rPr>
          <w:rFonts w:asciiTheme="minorHAnsi" w:hAnsiTheme="minorHAnsi"/>
          <w:sz w:val="22"/>
          <w:szCs w:val="22"/>
        </w:rPr>
        <w:t xml:space="preserve">; </w:t>
      </w:r>
      <w:r w:rsidR="00BA08BC" w:rsidRPr="00A011F9">
        <w:rPr>
          <w:rFonts w:asciiTheme="minorHAnsi" w:hAnsiTheme="minorHAnsi"/>
          <w:sz w:val="22"/>
          <w:szCs w:val="22"/>
        </w:rPr>
        <w:t xml:space="preserve">Klein 1999; Gardiner 2001; Walker 2001). </w:t>
      </w:r>
    </w:p>
    <w:p w:rsidR="008F1A33" w:rsidRDefault="008F1A33" w:rsidP="00DE6EF2">
      <w:pPr>
        <w:pStyle w:val="Default"/>
        <w:spacing w:line="360" w:lineRule="auto"/>
        <w:jc w:val="both"/>
        <w:rPr>
          <w:rFonts w:asciiTheme="minorHAnsi" w:hAnsiTheme="minorHAnsi"/>
          <w:sz w:val="22"/>
          <w:szCs w:val="22"/>
        </w:rPr>
      </w:pPr>
    </w:p>
    <w:p w:rsidR="00A011F9" w:rsidRPr="00A011F9" w:rsidRDefault="00505C2D" w:rsidP="00DE6EF2">
      <w:pPr>
        <w:pStyle w:val="Default"/>
        <w:spacing w:line="360" w:lineRule="auto"/>
        <w:jc w:val="both"/>
        <w:rPr>
          <w:rFonts w:asciiTheme="minorHAnsi" w:hAnsiTheme="minorHAnsi" w:cstheme="minorBidi"/>
          <w:color w:val="auto"/>
          <w:sz w:val="22"/>
          <w:szCs w:val="22"/>
        </w:rPr>
      </w:pPr>
      <w:r>
        <w:rPr>
          <w:rFonts w:asciiTheme="minorHAnsi" w:hAnsiTheme="minorHAnsi"/>
          <w:sz w:val="22"/>
          <w:szCs w:val="22"/>
        </w:rPr>
        <w:t xml:space="preserve">Equally present across society is the concept of ‘gender’. </w:t>
      </w:r>
      <w:r w:rsidRPr="00A011F9">
        <w:rPr>
          <w:rFonts w:asciiTheme="minorHAnsi" w:hAnsiTheme="minorHAnsi"/>
          <w:sz w:val="22"/>
          <w:szCs w:val="22"/>
        </w:rPr>
        <w:t xml:space="preserve">Anthropologically and biologically, the concepts of gender and biological sex are clearly defined; the former being a social and cultural construct and the latter a biological absolute (Unger 1979; </w:t>
      </w:r>
      <w:proofErr w:type="spellStart"/>
      <w:r w:rsidRPr="00A011F9">
        <w:rPr>
          <w:rFonts w:asciiTheme="minorHAnsi" w:hAnsiTheme="minorHAnsi"/>
          <w:sz w:val="22"/>
          <w:szCs w:val="22"/>
        </w:rPr>
        <w:t>Deaux</w:t>
      </w:r>
      <w:proofErr w:type="spellEnd"/>
      <w:r w:rsidRPr="00A011F9">
        <w:rPr>
          <w:rFonts w:asciiTheme="minorHAnsi" w:hAnsiTheme="minorHAnsi"/>
          <w:sz w:val="22"/>
          <w:szCs w:val="22"/>
        </w:rPr>
        <w:t xml:space="preserve"> 1985; White and </w:t>
      </w:r>
      <w:proofErr w:type="spellStart"/>
      <w:r w:rsidRPr="00A011F9">
        <w:rPr>
          <w:rFonts w:asciiTheme="minorHAnsi" w:hAnsiTheme="minorHAnsi"/>
          <w:sz w:val="22"/>
          <w:szCs w:val="22"/>
        </w:rPr>
        <w:t>Folkens</w:t>
      </w:r>
      <w:proofErr w:type="spellEnd"/>
      <w:r w:rsidRPr="00A011F9">
        <w:rPr>
          <w:rFonts w:asciiTheme="minorHAnsi" w:hAnsiTheme="minorHAnsi"/>
          <w:sz w:val="22"/>
          <w:szCs w:val="22"/>
        </w:rPr>
        <w:t xml:space="preserve"> 2005; 385). </w:t>
      </w:r>
      <w:r>
        <w:rPr>
          <w:rFonts w:asciiTheme="minorHAnsi" w:hAnsiTheme="minorHAnsi"/>
          <w:sz w:val="22"/>
          <w:szCs w:val="22"/>
        </w:rPr>
        <w:t>Moreover, t</w:t>
      </w:r>
      <w:r w:rsidR="00BA08BC" w:rsidRPr="00A011F9">
        <w:rPr>
          <w:rFonts w:asciiTheme="minorHAnsi" w:hAnsiTheme="minorHAnsi"/>
          <w:sz w:val="22"/>
          <w:szCs w:val="22"/>
        </w:rPr>
        <w:t>he well</w:t>
      </w:r>
      <w:r>
        <w:rPr>
          <w:rFonts w:asciiTheme="minorHAnsi" w:hAnsiTheme="minorHAnsi"/>
          <w:sz w:val="22"/>
          <w:szCs w:val="22"/>
        </w:rPr>
        <w:t>-defined social definitions of gender</w:t>
      </w:r>
      <w:r w:rsidR="00BA08BC" w:rsidRPr="00A011F9">
        <w:rPr>
          <w:rFonts w:asciiTheme="minorHAnsi" w:hAnsiTheme="minorHAnsi"/>
          <w:sz w:val="22"/>
          <w:szCs w:val="22"/>
        </w:rPr>
        <w:t xml:space="preserve"> undeniably </w:t>
      </w:r>
      <w:r w:rsidR="00DE6EF2" w:rsidRPr="00A011F9">
        <w:rPr>
          <w:rFonts w:asciiTheme="minorHAnsi" w:hAnsiTheme="minorHAnsi"/>
          <w:sz w:val="22"/>
          <w:szCs w:val="22"/>
        </w:rPr>
        <w:t>dictate</w:t>
      </w:r>
      <w:r w:rsidR="00BA08BC" w:rsidRPr="00A011F9">
        <w:rPr>
          <w:rFonts w:asciiTheme="minorHAnsi" w:hAnsiTheme="minorHAnsi"/>
          <w:sz w:val="22"/>
          <w:szCs w:val="22"/>
        </w:rPr>
        <w:t xml:space="preserve"> treatment of males and females, with violence following these sculpted concepts (</w:t>
      </w:r>
      <w:proofErr w:type="spellStart"/>
      <w:r w:rsidR="00BA08BC" w:rsidRPr="00A011F9">
        <w:rPr>
          <w:rFonts w:asciiTheme="minorHAnsi" w:hAnsiTheme="minorHAnsi"/>
          <w:sz w:val="22"/>
          <w:szCs w:val="22"/>
        </w:rPr>
        <w:t>Gurr</w:t>
      </w:r>
      <w:proofErr w:type="spellEnd"/>
      <w:r w:rsidR="00BA08BC" w:rsidRPr="00A011F9">
        <w:rPr>
          <w:rFonts w:asciiTheme="minorHAnsi" w:hAnsiTheme="minorHAnsi"/>
          <w:sz w:val="22"/>
          <w:szCs w:val="22"/>
        </w:rPr>
        <w:t xml:space="preserve"> 1981; </w:t>
      </w:r>
      <w:proofErr w:type="spellStart"/>
      <w:r w:rsidR="00BA08BC" w:rsidRPr="00A011F9">
        <w:rPr>
          <w:rFonts w:asciiTheme="minorHAnsi" w:hAnsiTheme="minorHAnsi"/>
          <w:sz w:val="22"/>
          <w:szCs w:val="22"/>
        </w:rPr>
        <w:t>Belknap</w:t>
      </w:r>
      <w:proofErr w:type="spellEnd"/>
      <w:r w:rsidR="00BA08BC" w:rsidRPr="00A011F9">
        <w:rPr>
          <w:rFonts w:asciiTheme="minorHAnsi" w:hAnsiTheme="minorHAnsi"/>
          <w:sz w:val="22"/>
          <w:szCs w:val="22"/>
        </w:rPr>
        <w:t xml:space="preserve"> 2001; McCall and </w:t>
      </w:r>
      <w:proofErr w:type="spellStart"/>
      <w:r w:rsidR="00BA08BC" w:rsidRPr="00A011F9">
        <w:rPr>
          <w:rFonts w:asciiTheme="minorHAnsi" w:hAnsiTheme="minorHAnsi"/>
          <w:sz w:val="22"/>
          <w:szCs w:val="22"/>
        </w:rPr>
        <w:t>Sheilds</w:t>
      </w:r>
      <w:proofErr w:type="spellEnd"/>
      <w:r w:rsidR="00BA08BC" w:rsidRPr="00A011F9">
        <w:rPr>
          <w:rFonts w:asciiTheme="minorHAnsi" w:hAnsiTheme="minorHAnsi"/>
          <w:sz w:val="22"/>
          <w:szCs w:val="22"/>
        </w:rPr>
        <w:t xml:space="preserve"> 2008).</w:t>
      </w:r>
      <w:r>
        <w:rPr>
          <w:rFonts w:asciiTheme="minorHAnsi" w:hAnsiTheme="minorHAnsi"/>
          <w:sz w:val="22"/>
          <w:szCs w:val="22"/>
        </w:rPr>
        <w:t xml:space="preserve"> </w:t>
      </w:r>
      <w:r w:rsidR="00023C82">
        <w:rPr>
          <w:rFonts w:asciiTheme="minorHAnsi" w:hAnsiTheme="minorHAnsi"/>
          <w:sz w:val="22"/>
          <w:szCs w:val="22"/>
        </w:rPr>
        <w:t>W</w:t>
      </w:r>
      <w:r w:rsidR="00A011F9" w:rsidRPr="00A011F9">
        <w:rPr>
          <w:rFonts w:asciiTheme="minorHAnsi" w:hAnsiTheme="minorHAnsi"/>
          <w:sz w:val="22"/>
          <w:szCs w:val="22"/>
        </w:rPr>
        <w:t>hilst skeletal remains are analysed to determine biological sex, sex does not necessarily conform to modern gender ideas, with gender equating to different psychological definitions across different time periods, locations and</w:t>
      </w:r>
      <w:r w:rsidR="00023C82">
        <w:rPr>
          <w:rFonts w:asciiTheme="minorHAnsi" w:hAnsiTheme="minorHAnsi"/>
          <w:sz w:val="22"/>
          <w:szCs w:val="22"/>
        </w:rPr>
        <w:t xml:space="preserve"> cultures</w:t>
      </w:r>
      <w:r w:rsidR="00F1363C">
        <w:rPr>
          <w:rFonts w:asciiTheme="minorHAnsi" w:hAnsiTheme="minorHAnsi"/>
          <w:sz w:val="22"/>
          <w:szCs w:val="22"/>
        </w:rPr>
        <w:t xml:space="preserve">, and </w:t>
      </w:r>
      <w:r w:rsidR="00F870A6">
        <w:rPr>
          <w:rFonts w:asciiTheme="minorHAnsi" w:hAnsiTheme="minorHAnsi"/>
          <w:sz w:val="22"/>
          <w:szCs w:val="22"/>
        </w:rPr>
        <w:t>because</w:t>
      </w:r>
      <w:r w:rsidR="00F1363C">
        <w:rPr>
          <w:rFonts w:asciiTheme="minorHAnsi" w:hAnsiTheme="minorHAnsi"/>
          <w:sz w:val="22"/>
          <w:szCs w:val="22"/>
        </w:rPr>
        <w:t xml:space="preserve"> </w:t>
      </w:r>
      <w:r w:rsidR="00023C82">
        <w:rPr>
          <w:rFonts w:asciiTheme="minorHAnsi" w:hAnsiTheme="minorHAnsi"/>
          <w:sz w:val="22"/>
          <w:szCs w:val="22"/>
        </w:rPr>
        <w:t xml:space="preserve">within each society </w:t>
      </w:r>
      <w:r w:rsidR="00023C82" w:rsidRPr="00A011F9">
        <w:rPr>
          <w:rFonts w:asciiTheme="minorHAnsi" w:hAnsiTheme="minorHAnsi"/>
          <w:sz w:val="22"/>
          <w:szCs w:val="22"/>
        </w:rPr>
        <w:t>“being [male or] female varies according to culture and social experience” (Redfern 2013</w:t>
      </w:r>
      <w:r w:rsidR="00023C82">
        <w:rPr>
          <w:rFonts w:asciiTheme="minorHAnsi" w:hAnsiTheme="minorHAnsi"/>
          <w:sz w:val="22"/>
          <w:szCs w:val="22"/>
        </w:rPr>
        <w:t>)</w:t>
      </w:r>
      <w:r w:rsidR="00023C82" w:rsidRPr="00A011F9">
        <w:rPr>
          <w:rFonts w:asciiTheme="minorHAnsi" w:hAnsiTheme="minorHAnsi"/>
          <w:sz w:val="22"/>
          <w:szCs w:val="22"/>
        </w:rPr>
        <w:t xml:space="preserve">. </w:t>
      </w:r>
      <w:r w:rsidR="00023C82">
        <w:rPr>
          <w:rFonts w:asciiTheme="minorHAnsi" w:hAnsiTheme="minorHAnsi" w:cstheme="minorBidi"/>
          <w:color w:val="auto"/>
          <w:sz w:val="22"/>
          <w:szCs w:val="22"/>
        </w:rPr>
        <w:t>Subsequently</w:t>
      </w:r>
      <w:r w:rsidR="00F870A6">
        <w:rPr>
          <w:rFonts w:asciiTheme="minorHAnsi" w:hAnsiTheme="minorHAnsi" w:cstheme="minorBidi"/>
          <w:color w:val="auto"/>
          <w:sz w:val="22"/>
          <w:szCs w:val="22"/>
        </w:rPr>
        <w:t>, modern ideals of</w:t>
      </w:r>
      <w:r>
        <w:rPr>
          <w:rFonts w:asciiTheme="minorHAnsi" w:hAnsiTheme="minorHAnsi" w:cstheme="minorBidi"/>
          <w:color w:val="auto"/>
          <w:sz w:val="22"/>
          <w:szCs w:val="22"/>
        </w:rPr>
        <w:t xml:space="preserve"> violence may not conform to historical actualities</w:t>
      </w:r>
      <w:r w:rsidR="00F1363C">
        <w:rPr>
          <w:rFonts w:asciiTheme="minorHAnsi" w:hAnsiTheme="minorHAnsi" w:cstheme="minorBidi"/>
          <w:color w:val="auto"/>
          <w:sz w:val="22"/>
          <w:szCs w:val="22"/>
        </w:rPr>
        <w:t>.  Preconceived ideas of the</w:t>
      </w:r>
      <w:r w:rsidR="00FB7A1B">
        <w:rPr>
          <w:rFonts w:asciiTheme="minorHAnsi" w:hAnsiTheme="minorHAnsi" w:cstheme="minorBidi"/>
          <w:color w:val="auto"/>
          <w:sz w:val="22"/>
          <w:szCs w:val="22"/>
        </w:rPr>
        <w:t xml:space="preserve"> transitional</w:t>
      </w:r>
      <w:r w:rsidR="00F1363C">
        <w:rPr>
          <w:rFonts w:asciiTheme="minorHAnsi" w:hAnsiTheme="minorHAnsi" w:cstheme="minorBidi"/>
          <w:color w:val="auto"/>
          <w:sz w:val="22"/>
          <w:szCs w:val="22"/>
        </w:rPr>
        <w:t xml:space="preserve"> role</w:t>
      </w:r>
      <w:r w:rsidR="00FB7A1B">
        <w:rPr>
          <w:rFonts w:asciiTheme="minorHAnsi" w:hAnsiTheme="minorHAnsi" w:cstheme="minorBidi"/>
          <w:color w:val="auto"/>
          <w:sz w:val="22"/>
          <w:szCs w:val="22"/>
        </w:rPr>
        <w:t xml:space="preserve"> of males and females from the medieval to the</w:t>
      </w:r>
      <w:r w:rsidR="00F1363C">
        <w:rPr>
          <w:rFonts w:asciiTheme="minorHAnsi" w:hAnsiTheme="minorHAnsi" w:cstheme="minorBidi"/>
          <w:color w:val="auto"/>
          <w:sz w:val="22"/>
          <w:szCs w:val="22"/>
        </w:rPr>
        <w:t xml:space="preserve"> post-medieval</w:t>
      </w:r>
      <w:r w:rsidR="000521AD">
        <w:rPr>
          <w:rFonts w:asciiTheme="minorHAnsi" w:hAnsiTheme="minorHAnsi" w:cstheme="minorBidi"/>
          <w:color w:val="auto"/>
          <w:sz w:val="22"/>
          <w:szCs w:val="22"/>
        </w:rPr>
        <w:t xml:space="preserve"> period</w:t>
      </w:r>
      <w:r w:rsidR="00F1363C">
        <w:rPr>
          <w:rFonts w:asciiTheme="minorHAnsi" w:hAnsiTheme="minorHAnsi" w:cstheme="minorBidi"/>
          <w:color w:val="auto"/>
          <w:sz w:val="22"/>
          <w:szCs w:val="22"/>
        </w:rPr>
        <w:t xml:space="preserve"> often suggest females to progressively develop a more domestic and less physical role within society</w:t>
      </w:r>
      <w:r w:rsidR="00FB7A1B">
        <w:rPr>
          <w:rFonts w:asciiTheme="minorHAnsi" w:hAnsiTheme="minorHAnsi" w:cstheme="minorBidi"/>
          <w:color w:val="auto"/>
          <w:sz w:val="22"/>
          <w:szCs w:val="22"/>
        </w:rPr>
        <w:t>, whilst males maintained an active role (</w:t>
      </w:r>
      <w:r w:rsidR="00FB7A1B" w:rsidRPr="00A011F9">
        <w:rPr>
          <w:rFonts w:asciiTheme="minorHAnsi" w:hAnsiTheme="minorHAnsi"/>
          <w:color w:val="auto"/>
          <w:sz w:val="22"/>
          <w:szCs w:val="22"/>
        </w:rPr>
        <w:t>Robb 1997</w:t>
      </w:r>
      <w:r w:rsidR="00FB7A1B">
        <w:rPr>
          <w:rFonts w:asciiTheme="minorHAnsi" w:hAnsiTheme="minorHAnsi"/>
          <w:color w:val="auto"/>
          <w:sz w:val="22"/>
          <w:szCs w:val="22"/>
        </w:rPr>
        <w:t>)</w:t>
      </w:r>
      <w:r w:rsidR="00F1363C">
        <w:rPr>
          <w:rFonts w:asciiTheme="minorHAnsi" w:hAnsiTheme="minorHAnsi" w:cstheme="minorBidi"/>
          <w:color w:val="auto"/>
          <w:sz w:val="22"/>
          <w:szCs w:val="22"/>
        </w:rPr>
        <w:t>.  The association of low</w:t>
      </w:r>
      <w:r w:rsidR="00FB7A1B">
        <w:rPr>
          <w:rFonts w:asciiTheme="minorHAnsi" w:hAnsiTheme="minorHAnsi" w:cstheme="minorBidi"/>
          <w:color w:val="auto"/>
          <w:sz w:val="22"/>
          <w:szCs w:val="22"/>
        </w:rPr>
        <w:t xml:space="preserve">er levels of violence with higher domestication would suggest </w:t>
      </w:r>
      <w:r w:rsidR="009C0909">
        <w:rPr>
          <w:rFonts w:asciiTheme="minorHAnsi" w:hAnsiTheme="minorHAnsi" w:cstheme="minorBidi"/>
          <w:color w:val="auto"/>
          <w:sz w:val="22"/>
          <w:szCs w:val="22"/>
        </w:rPr>
        <w:t>females</w:t>
      </w:r>
      <w:r w:rsidR="00FB7A1B">
        <w:rPr>
          <w:rFonts w:asciiTheme="minorHAnsi" w:hAnsiTheme="minorHAnsi" w:cstheme="minorBidi"/>
          <w:color w:val="auto"/>
          <w:sz w:val="22"/>
          <w:szCs w:val="22"/>
        </w:rPr>
        <w:t xml:space="preserve"> to</w:t>
      </w:r>
      <w:r w:rsidR="009C0909">
        <w:rPr>
          <w:rFonts w:asciiTheme="minorHAnsi" w:hAnsiTheme="minorHAnsi" w:cstheme="minorBidi"/>
          <w:color w:val="auto"/>
          <w:sz w:val="22"/>
          <w:szCs w:val="22"/>
        </w:rPr>
        <w:t xml:space="preserve"> </w:t>
      </w:r>
      <w:r w:rsidR="00FB7A1B">
        <w:rPr>
          <w:rFonts w:asciiTheme="minorHAnsi" w:hAnsiTheme="minorHAnsi" w:cstheme="minorBidi"/>
          <w:color w:val="auto"/>
          <w:sz w:val="22"/>
          <w:szCs w:val="22"/>
        </w:rPr>
        <w:t xml:space="preserve">have </w:t>
      </w:r>
      <w:r w:rsidR="009C0909">
        <w:rPr>
          <w:rFonts w:asciiTheme="minorHAnsi" w:hAnsiTheme="minorHAnsi" w:cstheme="minorBidi"/>
          <w:color w:val="auto"/>
          <w:sz w:val="22"/>
          <w:szCs w:val="22"/>
        </w:rPr>
        <w:t>consequently</w:t>
      </w:r>
      <w:r w:rsidR="00FB7A1B">
        <w:rPr>
          <w:rFonts w:asciiTheme="minorHAnsi" w:hAnsiTheme="minorHAnsi" w:cstheme="minorBidi"/>
          <w:color w:val="auto"/>
          <w:sz w:val="22"/>
          <w:szCs w:val="22"/>
        </w:rPr>
        <w:t xml:space="preserve"> </w:t>
      </w:r>
      <w:r w:rsidR="00F1363C">
        <w:rPr>
          <w:rFonts w:asciiTheme="minorHAnsi" w:hAnsiTheme="minorHAnsi" w:cstheme="minorBidi"/>
          <w:color w:val="auto"/>
          <w:sz w:val="22"/>
          <w:szCs w:val="22"/>
        </w:rPr>
        <w:t>experience</w:t>
      </w:r>
      <w:r w:rsidR="00113A88">
        <w:rPr>
          <w:rFonts w:asciiTheme="minorHAnsi" w:hAnsiTheme="minorHAnsi" w:cstheme="minorBidi"/>
          <w:color w:val="auto"/>
          <w:sz w:val="22"/>
          <w:szCs w:val="22"/>
        </w:rPr>
        <w:t>d</w:t>
      </w:r>
      <w:r w:rsidR="00F1363C">
        <w:rPr>
          <w:rFonts w:asciiTheme="minorHAnsi" w:hAnsiTheme="minorHAnsi" w:cstheme="minorBidi"/>
          <w:color w:val="auto"/>
          <w:sz w:val="22"/>
          <w:szCs w:val="22"/>
        </w:rPr>
        <w:t xml:space="preserve"> lower levels of </w:t>
      </w:r>
      <w:r w:rsidR="00FB7A1B">
        <w:rPr>
          <w:rFonts w:asciiTheme="minorHAnsi" w:hAnsiTheme="minorHAnsi" w:cstheme="minorBidi"/>
          <w:color w:val="auto"/>
          <w:sz w:val="22"/>
          <w:szCs w:val="22"/>
        </w:rPr>
        <w:t>aggressive interactions in the post-medieval period. I</w:t>
      </w:r>
      <w:r w:rsidR="00F1363C">
        <w:rPr>
          <w:rFonts w:asciiTheme="minorHAnsi" w:hAnsiTheme="minorHAnsi" w:cstheme="minorBidi"/>
          <w:color w:val="auto"/>
          <w:sz w:val="22"/>
          <w:szCs w:val="22"/>
        </w:rPr>
        <w:t xml:space="preserve">t has </w:t>
      </w:r>
      <w:r w:rsidR="000A1AB6">
        <w:rPr>
          <w:rFonts w:asciiTheme="minorHAnsi" w:hAnsiTheme="minorHAnsi" w:cstheme="minorBidi"/>
          <w:color w:val="auto"/>
          <w:sz w:val="22"/>
          <w:szCs w:val="22"/>
        </w:rPr>
        <w:t xml:space="preserve">equally </w:t>
      </w:r>
      <w:r w:rsidR="00F1363C">
        <w:rPr>
          <w:rFonts w:asciiTheme="minorHAnsi" w:hAnsiTheme="minorHAnsi" w:cstheme="minorBidi"/>
          <w:color w:val="auto"/>
          <w:sz w:val="22"/>
          <w:szCs w:val="22"/>
        </w:rPr>
        <w:t xml:space="preserve">been </w:t>
      </w:r>
      <w:r w:rsidR="00113A88">
        <w:rPr>
          <w:rFonts w:asciiTheme="minorHAnsi" w:hAnsiTheme="minorHAnsi" w:cstheme="minorBidi"/>
          <w:color w:val="auto"/>
          <w:sz w:val="22"/>
          <w:szCs w:val="22"/>
        </w:rPr>
        <w:t>proposed that</w:t>
      </w:r>
      <w:r w:rsidR="00F1363C">
        <w:rPr>
          <w:rFonts w:asciiTheme="minorHAnsi" w:hAnsiTheme="minorHAnsi" w:cstheme="minorBidi"/>
          <w:color w:val="auto"/>
          <w:sz w:val="22"/>
          <w:szCs w:val="22"/>
        </w:rPr>
        <w:t xml:space="preserve"> violence levels decreased uniformly with time as both males and females became </w:t>
      </w:r>
      <w:r w:rsidR="00F870A6">
        <w:rPr>
          <w:rFonts w:asciiTheme="minorHAnsi" w:hAnsiTheme="minorHAnsi" w:cstheme="minorBidi"/>
          <w:color w:val="auto"/>
          <w:sz w:val="22"/>
          <w:szCs w:val="22"/>
        </w:rPr>
        <w:t>increasingly</w:t>
      </w:r>
      <w:r w:rsidR="00F1363C">
        <w:rPr>
          <w:rFonts w:asciiTheme="minorHAnsi" w:hAnsiTheme="minorHAnsi" w:cstheme="minorBidi"/>
          <w:color w:val="auto"/>
          <w:sz w:val="22"/>
          <w:szCs w:val="22"/>
        </w:rPr>
        <w:t xml:space="preserve"> civilised</w:t>
      </w:r>
      <w:r w:rsidR="00F870A6">
        <w:rPr>
          <w:rFonts w:asciiTheme="minorHAnsi" w:hAnsiTheme="minorHAnsi" w:cstheme="minorBidi"/>
          <w:color w:val="auto"/>
          <w:sz w:val="22"/>
          <w:szCs w:val="22"/>
        </w:rPr>
        <w:t xml:space="preserve"> with progressing</w:t>
      </w:r>
      <w:r w:rsidR="009C0909">
        <w:rPr>
          <w:rFonts w:asciiTheme="minorHAnsi" w:hAnsiTheme="minorHAnsi" w:cstheme="minorBidi"/>
          <w:color w:val="auto"/>
          <w:sz w:val="22"/>
          <w:szCs w:val="22"/>
        </w:rPr>
        <w:t xml:space="preserve"> social and economic</w:t>
      </w:r>
      <w:r w:rsidR="00F870A6">
        <w:rPr>
          <w:rFonts w:asciiTheme="minorHAnsi" w:hAnsiTheme="minorHAnsi" w:cstheme="minorBidi"/>
          <w:color w:val="auto"/>
          <w:sz w:val="22"/>
          <w:szCs w:val="22"/>
        </w:rPr>
        <w:t xml:space="preserve"> advancements</w:t>
      </w:r>
      <w:r w:rsidR="00E6638B">
        <w:rPr>
          <w:rFonts w:asciiTheme="minorHAnsi" w:hAnsiTheme="minorHAnsi" w:cstheme="minorBidi"/>
          <w:color w:val="auto"/>
          <w:sz w:val="22"/>
          <w:szCs w:val="22"/>
        </w:rPr>
        <w:t xml:space="preserve">, however </w:t>
      </w:r>
      <w:r w:rsidR="00FB7A1B">
        <w:rPr>
          <w:rFonts w:asciiTheme="minorHAnsi" w:hAnsiTheme="minorHAnsi" w:cstheme="minorBidi"/>
          <w:color w:val="auto"/>
          <w:sz w:val="22"/>
          <w:szCs w:val="22"/>
        </w:rPr>
        <w:t>these analyses</w:t>
      </w:r>
      <w:r w:rsidR="00E6638B">
        <w:rPr>
          <w:rFonts w:asciiTheme="minorHAnsi" w:hAnsiTheme="minorHAnsi" w:cstheme="minorBidi"/>
          <w:color w:val="auto"/>
          <w:sz w:val="22"/>
          <w:szCs w:val="22"/>
        </w:rPr>
        <w:t xml:space="preserve"> </w:t>
      </w:r>
      <w:r w:rsidR="00FB7A1B">
        <w:rPr>
          <w:rFonts w:asciiTheme="minorHAnsi" w:hAnsiTheme="minorHAnsi" w:cstheme="minorBidi"/>
          <w:color w:val="auto"/>
          <w:sz w:val="22"/>
          <w:szCs w:val="22"/>
        </w:rPr>
        <w:t>failed to use</w:t>
      </w:r>
      <w:r w:rsidR="00E6638B">
        <w:rPr>
          <w:rFonts w:asciiTheme="minorHAnsi" w:hAnsiTheme="minorHAnsi" w:cstheme="minorBidi"/>
          <w:color w:val="auto"/>
          <w:sz w:val="22"/>
          <w:szCs w:val="22"/>
        </w:rPr>
        <w:t xml:space="preserve"> skeletal evidence to quantify trauma </w:t>
      </w:r>
      <w:r w:rsidR="000A1AB6">
        <w:rPr>
          <w:sz w:val="22"/>
          <w:szCs w:val="22"/>
        </w:rPr>
        <w:t>(Beattie 1974)</w:t>
      </w:r>
      <w:r w:rsidR="00833DFB">
        <w:rPr>
          <w:rFonts w:asciiTheme="minorHAnsi" w:hAnsiTheme="minorHAnsi" w:cstheme="minorBidi"/>
          <w:color w:val="auto"/>
          <w:sz w:val="22"/>
          <w:szCs w:val="22"/>
        </w:rPr>
        <w:t xml:space="preserve">.  </w:t>
      </w:r>
    </w:p>
    <w:p w:rsidR="00A011F9" w:rsidRPr="00A011F9" w:rsidRDefault="00A011F9" w:rsidP="00DE6EF2">
      <w:pPr>
        <w:pStyle w:val="Default"/>
        <w:spacing w:line="360" w:lineRule="auto"/>
        <w:jc w:val="both"/>
        <w:rPr>
          <w:rFonts w:asciiTheme="minorHAnsi" w:hAnsiTheme="minorHAnsi" w:cstheme="minorBidi"/>
          <w:color w:val="auto"/>
          <w:sz w:val="22"/>
          <w:szCs w:val="22"/>
        </w:rPr>
      </w:pPr>
    </w:p>
    <w:p w:rsidR="00A011F9" w:rsidRPr="00A011F9" w:rsidRDefault="00EA20D4" w:rsidP="00DE6EF2">
      <w:pPr>
        <w:pStyle w:val="Default"/>
        <w:spacing w:line="360" w:lineRule="auto"/>
        <w:jc w:val="both"/>
        <w:rPr>
          <w:rFonts w:asciiTheme="minorHAnsi" w:hAnsiTheme="minorHAnsi"/>
          <w:color w:val="auto"/>
          <w:sz w:val="22"/>
          <w:szCs w:val="22"/>
        </w:rPr>
      </w:pPr>
      <w:r>
        <w:rPr>
          <w:rFonts w:asciiTheme="minorHAnsi" w:hAnsiTheme="minorHAnsi"/>
          <w:color w:val="auto"/>
          <w:sz w:val="22"/>
          <w:szCs w:val="22"/>
        </w:rPr>
        <w:t xml:space="preserve">The intertwining of gender and violence can be demonstrated </w:t>
      </w:r>
      <w:r w:rsidR="00C80042">
        <w:rPr>
          <w:rFonts w:asciiTheme="minorHAnsi" w:hAnsiTheme="minorHAnsi"/>
          <w:color w:val="auto"/>
          <w:sz w:val="22"/>
          <w:szCs w:val="22"/>
        </w:rPr>
        <w:t>through the analysi</w:t>
      </w:r>
      <w:r>
        <w:rPr>
          <w:rFonts w:asciiTheme="minorHAnsi" w:hAnsiTheme="minorHAnsi"/>
          <w:color w:val="auto"/>
          <w:sz w:val="22"/>
          <w:szCs w:val="22"/>
        </w:rPr>
        <w:t xml:space="preserve">s </w:t>
      </w:r>
      <w:r w:rsidR="0051317B">
        <w:rPr>
          <w:rFonts w:asciiTheme="minorHAnsi" w:hAnsiTheme="minorHAnsi"/>
          <w:color w:val="auto"/>
          <w:sz w:val="22"/>
          <w:szCs w:val="22"/>
        </w:rPr>
        <w:t>of violence within</w:t>
      </w:r>
      <w:r>
        <w:rPr>
          <w:rFonts w:asciiTheme="minorHAnsi" w:hAnsiTheme="minorHAnsi"/>
          <w:color w:val="auto"/>
          <w:sz w:val="22"/>
          <w:szCs w:val="22"/>
        </w:rPr>
        <w:t xml:space="preserve"> </w:t>
      </w:r>
      <w:r w:rsidR="00833DFB">
        <w:rPr>
          <w:rFonts w:asciiTheme="minorHAnsi" w:hAnsiTheme="minorHAnsi"/>
          <w:color w:val="auto"/>
          <w:sz w:val="22"/>
          <w:szCs w:val="22"/>
        </w:rPr>
        <w:t>modern society</w:t>
      </w:r>
      <w:r>
        <w:rPr>
          <w:rFonts w:asciiTheme="minorHAnsi" w:hAnsiTheme="minorHAnsi"/>
          <w:color w:val="auto"/>
          <w:sz w:val="22"/>
          <w:szCs w:val="22"/>
        </w:rPr>
        <w:t xml:space="preserve"> (H</w:t>
      </w:r>
      <w:r w:rsidR="00A011F9" w:rsidRPr="00A011F9">
        <w:rPr>
          <w:rFonts w:asciiTheme="minorHAnsi" w:hAnsiTheme="minorHAnsi"/>
          <w:color w:val="auto"/>
          <w:sz w:val="22"/>
          <w:szCs w:val="22"/>
        </w:rPr>
        <w:t xml:space="preserve">endricks </w:t>
      </w:r>
      <w:r w:rsidR="00893E68">
        <w:rPr>
          <w:rFonts w:asciiTheme="minorHAnsi" w:hAnsiTheme="minorHAnsi"/>
          <w:i/>
          <w:iCs/>
          <w:color w:val="auto"/>
          <w:sz w:val="22"/>
          <w:szCs w:val="22"/>
        </w:rPr>
        <w:t>et al</w:t>
      </w:r>
      <w:r w:rsidR="00BB5CE3">
        <w:rPr>
          <w:rFonts w:asciiTheme="minorHAnsi" w:hAnsiTheme="minorHAnsi"/>
          <w:i/>
          <w:iCs/>
          <w:color w:val="auto"/>
          <w:sz w:val="22"/>
          <w:szCs w:val="22"/>
        </w:rPr>
        <w:t>.</w:t>
      </w:r>
      <w:r w:rsidR="0051317B">
        <w:rPr>
          <w:rFonts w:asciiTheme="minorHAnsi" w:hAnsiTheme="minorHAnsi"/>
          <w:color w:val="auto"/>
          <w:sz w:val="22"/>
          <w:szCs w:val="22"/>
        </w:rPr>
        <w:t>, 2007). Statistical analyse</w:t>
      </w:r>
      <w:r w:rsidR="00A011F9" w:rsidRPr="00A011F9">
        <w:rPr>
          <w:rFonts w:asciiTheme="minorHAnsi" w:hAnsiTheme="minorHAnsi"/>
          <w:color w:val="auto"/>
          <w:sz w:val="22"/>
          <w:szCs w:val="22"/>
        </w:rPr>
        <w:t>s of homicide, strangulation, stabbing, firear</w:t>
      </w:r>
      <w:r w:rsidR="0051317B">
        <w:rPr>
          <w:rFonts w:asciiTheme="minorHAnsi" w:hAnsiTheme="minorHAnsi"/>
          <w:color w:val="auto"/>
          <w:sz w:val="22"/>
          <w:szCs w:val="22"/>
        </w:rPr>
        <w:t>m injuries and beatings suggest</w:t>
      </w:r>
      <w:r w:rsidR="00A011F9" w:rsidRPr="00A011F9">
        <w:rPr>
          <w:rFonts w:asciiTheme="minorHAnsi" w:hAnsiTheme="minorHAnsi"/>
          <w:color w:val="auto"/>
          <w:sz w:val="22"/>
          <w:szCs w:val="22"/>
        </w:rPr>
        <w:t xml:space="preserve"> both perpetrators and victims of modern violence </w:t>
      </w:r>
      <w:r w:rsidR="0051317B">
        <w:rPr>
          <w:rFonts w:asciiTheme="minorHAnsi" w:hAnsiTheme="minorHAnsi"/>
          <w:color w:val="auto"/>
          <w:sz w:val="22"/>
          <w:szCs w:val="22"/>
        </w:rPr>
        <w:t xml:space="preserve">to </w:t>
      </w:r>
      <w:r w:rsidR="0051317B">
        <w:rPr>
          <w:rFonts w:asciiTheme="minorHAnsi" w:hAnsiTheme="minorHAnsi"/>
          <w:color w:val="auto"/>
          <w:sz w:val="22"/>
          <w:szCs w:val="22"/>
        </w:rPr>
        <w:lastRenderedPageBreak/>
        <w:t>be</w:t>
      </w:r>
      <w:r w:rsidR="00A011F9" w:rsidRPr="00A011F9">
        <w:rPr>
          <w:rFonts w:asciiTheme="minorHAnsi" w:hAnsiTheme="minorHAnsi"/>
          <w:color w:val="auto"/>
          <w:sz w:val="22"/>
          <w:szCs w:val="22"/>
        </w:rPr>
        <w:t xml:space="preserve"> predominantly young males (Baker </w:t>
      </w:r>
      <w:r w:rsidR="00893E68" w:rsidRPr="00893E68">
        <w:rPr>
          <w:rFonts w:asciiTheme="minorHAnsi" w:hAnsiTheme="minorHAnsi"/>
          <w:i/>
          <w:color w:val="auto"/>
          <w:sz w:val="22"/>
          <w:szCs w:val="22"/>
        </w:rPr>
        <w:t>et al</w:t>
      </w:r>
      <w:r w:rsidR="00893E68">
        <w:rPr>
          <w:rFonts w:asciiTheme="minorHAnsi" w:hAnsiTheme="minorHAnsi"/>
          <w:color w:val="auto"/>
          <w:sz w:val="22"/>
          <w:szCs w:val="22"/>
        </w:rPr>
        <w:t>.</w:t>
      </w:r>
      <w:r w:rsidR="00A011F9" w:rsidRPr="00A011F9">
        <w:rPr>
          <w:rFonts w:asciiTheme="minorHAnsi" w:hAnsiTheme="minorHAnsi"/>
          <w:color w:val="auto"/>
          <w:sz w:val="22"/>
          <w:szCs w:val="22"/>
        </w:rPr>
        <w:t>, 1992)</w:t>
      </w:r>
      <w:r w:rsidR="00094EEE">
        <w:rPr>
          <w:rFonts w:asciiTheme="minorHAnsi" w:hAnsiTheme="minorHAnsi"/>
          <w:color w:val="auto"/>
          <w:sz w:val="22"/>
          <w:szCs w:val="22"/>
        </w:rPr>
        <w:t xml:space="preserve">.  </w:t>
      </w:r>
      <w:r w:rsidR="0051317B">
        <w:rPr>
          <w:rFonts w:asciiTheme="minorHAnsi" w:hAnsiTheme="minorHAnsi"/>
          <w:color w:val="auto"/>
          <w:sz w:val="22"/>
          <w:szCs w:val="22"/>
        </w:rPr>
        <w:t>Analyses further</w:t>
      </w:r>
      <w:r w:rsidR="00094EEE">
        <w:rPr>
          <w:rFonts w:asciiTheme="minorHAnsi" w:hAnsiTheme="minorHAnsi"/>
          <w:color w:val="auto"/>
          <w:sz w:val="22"/>
          <w:szCs w:val="22"/>
        </w:rPr>
        <w:t xml:space="preserve"> indicate</w:t>
      </w:r>
      <w:r w:rsidR="00A011F9" w:rsidRPr="00A011F9">
        <w:rPr>
          <w:rFonts w:asciiTheme="minorHAnsi" w:hAnsiTheme="minorHAnsi"/>
          <w:color w:val="auto"/>
          <w:sz w:val="22"/>
          <w:szCs w:val="22"/>
        </w:rPr>
        <w:t xml:space="preserve"> a 10:1 male to female perpetration ratio in modern America (Anderson and Bushman 2002) and </w:t>
      </w:r>
      <w:r w:rsidR="0051317B">
        <w:rPr>
          <w:rFonts w:asciiTheme="minorHAnsi" w:hAnsiTheme="minorHAnsi"/>
          <w:color w:val="auto"/>
          <w:sz w:val="22"/>
          <w:szCs w:val="22"/>
        </w:rPr>
        <w:t xml:space="preserve">stated </w:t>
      </w:r>
      <w:r w:rsidR="00A011F9" w:rsidRPr="00A011F9">
        <w:rPr>
          <w:rFonts w:asciiTheme="minorHAnsi" w:hAnsiTheme="minorHAnsi"/>
          <w:color w:val="auto"/>
          <w:sz w:val="22"/>
          <w:szCs w:val="22"/>
        </w:rPr>
        <w:t>65.2% of homicides</w:t>
      </w:r>
      <w:r w:rsidR="0051317B">
        <w:rPr>
          <w:rFonts w:asciiTheme="minorHAnsi" w:hAnsiTheme="minorHAnsi"/>
          <w:color w:val="auto"/>
          <w:sz w:val="22"/>
          <w:szCs w:val="22"/>
        </w:rPr>
        <w:t xml:space="preserve"> to be</w:t>
      </w:r>
      <w:r w:rsidR="00A011F9" w:rsidRPr="00A011F9">
        <w:rPr>
          <w:rFonts w:asciiTheme="minorHAnsi" w:hAnsiTheme="minorHAnsi"/>
          <w:color w:val="auto"/>
          <w:sz w:val="22"/>
          <w:szCs w:val="22"/>
        </w:rPr>
        <w:t xml:space="preserve"> male-male in 2004, U.S. (U.S. Bureau of Statistics 2006). Equally, males accounted for three-fifths of victims treated for violence in hospital emergency depa</w:t>
      </w:r>
      <w:r w:rsidR="0051317B">
        <w:rPr>
          <w:rFonts w:asciiTheme="minorHAnsi" w:hAnsiTheme="minorHAnsi"/>
          <w:color w:val="auto"/>
          <w:sz w:val="22"/>
          <w:szCs w:val="22"/>
        </w:rPr>
        <w:t>rtments in a study of American h</w:t>
      </w:r>
      <w:r w:rsidR="00A011F9" w:rsidRPr="00A011F9">
        <w:rPr>
          <w:rFonts w:asciiTheme="minorHAnsi" w:hAnsiTheme="minorHAnsi"/>
          <w:color w:val="auto"/>
          <w:sz w:val="22"/>
          <w:szCs w:val="22"/>
        </w:rPr>
        <w:t xml:space="preserve">ospitals </w:t>
      </w:r>
      <w:r w:rsidR="00094EEE">
        <w:rPr>
          <w:rFonts w:asciiTheme="minorHAnsi" w:hAnsiTheme="minorHAnsi"/>
          <w:color w:val="auto"/>
          <w:sz w:val="22"/>
          <w:szCs w:val="22"/>
        </w:rPr>
        <w:t>(</w:t>
      </w:r>
      <w:r w:rsidR="00A011F9" w:rsidRPr="00A011F9">
        <w:rPr>
          <w:rFonts w:asciiTheme="minorHAnsi" w:hAnsiTheme="minorHAnsi"/>
          <w:color w:val="auto"/>
          <w:sz w:val="22"/>
          <w:szCs w:val="22"/>
        </w:rPr>
        <w:t>1990</w:t>
      </w:r>
      <w:r w:rsidR="00094EEE">
        <w:rPr>
          <w:rFonts w:asciiTheme="minorHAnsi" w:hAnsiTheme="minorHAnsi"/>
          <w:color w:val="auto"/>
          <w:sz w:val="22"/>
          <w:szCs w:val="22"/>
        </w:rPr>
        <w:t>)</w:t>
      </w:r>
      <w:r w:rsidR="00A011F9" w:rsidRPr="00A011F9">
        <w:rPr>
          <w:rFonts w:asciiTheme="minorHAnsi" w:hAnsiTheme="minorHAnsi"/>
          <w:color w:val="auto"/>
          <w:sz w:val="22"/>
          <w:szCs w:val="22"/>
        </w:rPr>
        <w:t xml:space="preserve">. </w:t>
      </w:r>
    </w:p>
    <w:p w:rsidR="008F1A33" w:rsidRDefault="008F1A33" w:rsidP="00DE6EF2">
      <w:pPr>
        <w:pStyle w:val="Default"/>
        <w:spacing w:line="360" w:lineRule="auto"/>
        <w:jc w:val="both"/>
        <w:rPr>
          <w:rFonts w:asciiTheme="minorHAnsi" w:hAnsiTheme="minorHAnsi"/>
          <w:color w:val="auto"/>
          <w:sz w:val="22"/>
          <w:szCs w:val="22"/>
        </w:rPr>
      </w:pPr>
    </w:p>
    <w:p w:rsidR="00A011F9" w:rsidRPr="00FB7A1B" w:rsidRDefault="00A011F9" w:rsidP="00DE6EF2">
      <w:pPr>
        <w:pStyle w:val="Default"/>
        <w:spacing w:line="360" w:lineRule="auto"/>
        <w:jc w:val="both"/>
        <w:rPr>
          <w:rFonts w:asciiTheme="minorHAnsi" w:hAnsiTheme="minorHAnsi"/>
          <w:i/>
          <w:iCs/>
          <w:color w:val="auto"/>
          <w:sz w:val="22"/>
          <w:szCs w:val="22"/>
        </w:rPr>
      </w:pPr>
      <w:r w:rsidRPr="00A011F9">
        <w:rPr>
          <w:rFonts w:asciiTheme="minorHAnsi" w:hAnsiTheme="minorHAnsi"/>
          <w:color w:val="auto"/>
          <w:sz w:val="22"/>
          <w:szCs w:val="22"/>
        </w:rPr>
        <w:t>Female perpetration of interpersonal violence, howe</w:t>
      </w:r>
      <w:r w:rsidR="0051317B">
        <w:rPr>
          <w:rFonts w:asciiTheme="minorHAnsi" w:hAnsiTheme="minorHAnsi"/>
          <w:color w:val="auto"/>
          <w:sz w:val="22"/>
          <w:szCs w:val="22"/>
        </w:rPr>
        <w:t>ver, has been poorly researched,</w:t>
      </w:r>
      <w:r w:rsidRPr="00A011F9">
        <w:rPr>
          <w:rFonts w:asciiTheme="minorHAnsi" w:hAnsiTheme="minorHAnsi"/>
          <w:color w:val="auto"/>
          <w:sz w:val="22"/>
          <w:szCs w:val="22"/>
        </w:rPr>
        <w:t xml:space="preserve"> </w:t>
      </w:r>
      <w:r w:rsidR="0051317B">
        <w:rPr>
          <w:rFonts w:asciiTheme="minorHAnsi" w:hAnsiTheme="minorHAnsi"/>
          <w:color w:val="auto"/>
          <w:sz w:val="22"/>
          <w:szCs w:val="22"/>
        </w:rPr>
        <w:t>a</w:t>
      </w:r>
      <w:r w:rsidRPr="00A011F9">
        <w:rPr>
          <w:rFonts w:asciiTheme="minorHAnsi" w:hAnsiTheme="minorHAnsi"/>
          <w:color w:val="auto"/>
          <w:sz w:val="22"/>
          <w:szCs w:val="22"/>
        </w:rPr>
        <w:t xml:space="preserve"> consequence of low data availability as only 10-29% of homicides in the US are perpetrated by females (</w:t>
      </w:r>
      <w:proofErr w:type="spellStart"/>
      <w:r w:rsidRPr="00A011F9">
        <w:rPr>
          <w:rFonts w:asciiTheme="minorHAnsi" w:hAnsiTheme="minorHAnsi"/>
          <w:color w:val="auto"/>
          <w:sz w:val="22"/>
          <w:szCs w:val="22"/>
        </w:rPr>
        <w:t>DeWees</w:t>
      </w:r>
      <w:proofErr w:type="spellEnd"/>
      <w:r w:rsidRPr="00A011F9">
        <w:rPr>
          <w:rFonts w:asciiTheme="minorHAnsi" w:hAnsiTheme="minorHAnsi"/>
          <w:color w:val="auto"/>
          <w:sz w:val="22"/>
          <w:szCs w:val="22"/>
        </w:rPr>
        <w:t xml:space="preserve"> and Parker 2003). However, research shows females are at higher risk of becoming victims of domestic, community and state violence (World Health Organisation 2002). This knowledge vacuum is mirrored historically as past sources predominantly depict violence as male dominated, typically including warfare, knighthood and gladiator practises (Pohl 1998; McCullough 2008). </w:t>
      </w:r>
      <w:r w:rsidR="008F1A33">
        <w:rPr>
          <w:rFonts w:asciiTheme="minorHAnsi" w:hAnsiTheme="minorHAnsi"/>
          <w:color w:val="auto"/>
          <w:sz w:val="22"/>
          <w:szCs w:val="22"/>
        </w:rPr>
        <w:t xml:space="preserve"> </w:t>
      </w:r>
      <w:r w:rsidRPr="00A011F9">
        <w:rPr>
          <w:rFonts w:asciiTheme="minorHAnsi" w:hAnsiTheme="minorHAnsi"/>
          <w:color w:val="auto"/>
          <w:sz w:val="22"/>
          <w:szCs w:val="22"/>
        </w:rPr>
        <w:t xml:space="preserve">The ‘gender’ bias has fuelled research into the role of biological </w:t>
      </w:r>
      <w:r w:rsidR="00B474D6">
        <w:rPr>
          <w:rFonts w:asciiTheme="minorHAnsi" w:hAnsiTheme="minorHAnsi"/>
          <w:color w:val="auto"/>
          <w:sz w:val="22"/>
          <w:szCs w:val="22"/>
        </w:rPr>
        <w:t>sex in violence within cultures,</w:t>
      </w:r>
      <w:r w:rsidRPr="00A011F9">
        <w:rPr>
          <w:rFonts w:asciiTheme="minorHAnsi" w:hAnsiTheme="minorHAnsi"/>
          <w:color w:val="auto"/>
          <w:sz w:val="22"/>
          <w:szCs w:val="22"/>
        </w:rPr>
        <w:t xml:space="preserve"> enlightening complexities within gender margins across time and societies (Moore and Scott 1997). Social research has formed theorems ranging from the Marxist approach</w:t>
      </w:r>
      <w:r w:rsidR="00B474D6">
        <w:rPr>
          <w:rFonts w:asciiTheme="minorHAnsi" w:hAnsiTheme="minorHAnsi"/>
          <w:color w:val="auto"/>
          <w:sz w:val="22"/>
          <w:szCs w:val="22"/>
        </w:rPr>
        <w:t>,</w:t>
      </w:r>
      <w:r w:rsidRPr="00A011F9">
        <w:rPr>
          <w:rFonts w:asciiTheme="minorHAnsi" w:hAnsiTheme="minorHAnsi"/>
          <w:color w:val="auto"/>
          <w:sz w:val="22"/>
          <w:szCs w:val="22"/>
        </w:rPr>
        <w:t xml:space="preserve"> analysing limitations of biol</w:t>
      </w:r>
      <w:r w:rsidR="00BB5CE3">
        <w:rPr>
          <w:rFonts w:asciiTheme="minorHAnsi" w:hAnsiTheme="minorHAnsi"/>
          <w:color w:val="auto"/>
          <w:sz w:val="22"/>
          <w:szCs w:val="22"/>
        </w:rPr>
        <w:t>ogical physique differences</w:t>
      </w:r>
      <w:r w:rsidR="002277CB">
        <w:rPr>
          <w:rFonts w:asciiTheme="minorHAnsi" w:hAnsiTheme="minorHAnsi"/>
          <w:color w:val="auto"/>
          <w:sz w:val="22"/>
          <w:szCs w:val="22"/>
        </w:rPr>
        <w:t xml:space="preserve"> between the sexes</w:t>
      </w:r>
      <w:r w:rsidR="00B474D6">
        <w:rPr>
          <w:rFonts w:asciiTheme="minorHAnsi" w:hAnsiTheme="minorHAnsi"/>
          <w:color w:val="auto"/>
          <w:sz w:val="22"/>
          <w:szCs w:val="22"/>
        </w:rPr>
        <w:t>,</w:t>
      </w:r>
      <w:r w:rsidRPr="00A011F9">
        <w:rPr>
          <w:rFonts w:asciiTheme="minorHAnsi" w:hAnsiTheme="minorHAnsi"/>
          <w:color w:val="auto"/>
          <w:sz w:val="22"/>
          <w:szCs w:val="22"/>
        </w:rPr>
        <w:t xml:space="preserve"> to contrasting gender-dominated theories in patriarchal and feminist schools of thought (MacKinnon 1982; Lorber 1994; </w:t>
      </w:r>
      <w:proofErr w:type="spellStart"/>
      <w:r w:rsidRPr="00A011F9">
        <w:rPr>
          <w:rFonts w:asciiTheme="minorHAnsi" w:hAnsiTheme="minorHAnsi"/>
          <w:color w:val="auto"/>
          <w:sz w:val="22"/>
          <w:szCs w:val="22"/>
        </w:rPr>
        <w:t>Udry</w:t>
      </w:r>
      <w:proofErr w:type="spellEnd"/>
      <w:r w:rsidRPr="00A011F9">
        <w:rPr>
          <w:rFonts w:asciiTheme="minorHAnsi" w:hAnsiTheme="minorHAnsi"/>
          <w:color w:val="auto"/>
          <w:sz w:val="22"/>
          <w:szCs w:val="22"/>
        </w:rPr>
        <w:t xml:space="preserve"> 1994; </w:t>
      </w:r>
      <w:proofErr w:type="spellStart"/>
      <w:r w:rsidRPr="00A011F9">
        <w:rPr>
          <w:rFonts w:asciiTheme="minorHAnsi" w:hAnsiTheme="minorHAnsi"/>
          <w:color w:val="auto"/>
          <w:sz w:val="22"/>
          <w:szCs w:val="22"/>
        </w:rPr>
        <w:t>Burda</w:t>
      </w:r>
      <w:proofErr w:type="spellEnd"/>
      <w:r w:rsidRPr="00A011F9">
        <w:rPr>
          <w:rFonts w:asciiTheme="minorHAnsi" w:hAnsiTheme="minorHAnsi"/>
          <w:color w:val="auto"/>
          <w:sz w:val="22"/>
          <w:szCs w:val="22"/>
        </w:rPr>
        <w:t xml:space="preserve"> </w:t>
      </w:r>
      <w:r w:rsidR="00893E68">
        <w:rPr>
          <w:rFonts w:asciiTheme="minorHAnsi" w:hAnsiTheme="minorHAnsi"/>
          <w:i/>
          <w:iCs/>
          <w:color w:val="auto"/>
          <w:sz w:val="22"/>
          <w:szCs w:val="22"/>
        </w:rPr>
        <w:t>et a</w:t>
      </w:r>
      <w:r w:rsidR="00FB7A1B">
        <w:rPr>
          <w:rFonts w:asciiTheme="minorHAnsi" w:hAnsiTheme="minorHAnsi"/>
          <w:i/>
          <w:iCs/>
          <w:color w:val="auto"/>
          <w:sz w:val="22"/>
          <w:szCs w:val="22"/>
        </w:rPr>
        <w:t>l</w:t>
      </w:r>
      <w:r w:rsidR="00893E68">
        <w:rPr>
          <w:rFonts w:asciiTheme="minorHAnsi" w:hAnsiTheme="minorHAnsi"/>
          <w:i/>
          <w:iCs/>
          <w:color w:val="auto"/>
          <w:sz w:val="22"/>
          <w:szCs w:val="22"/>
        </w:rPr>
        <w:t>.</w:t>
      </w:r>
      <w:r w:rsidR="00FB7A1B">
        <w:rPr>
          <w:rFonts w:asciiTheme="minorHAnsi" w:hAnsiTheme="minorHAnsi"/>
          <w:i/>
          <w:iCs/>
          <w:color w:val="auto"/>
          <w:sz w:val="22"/>
          <w:szCs w:val="22"/>
        </w:rPr>
        <w:t>,</w:t>
      </w:r>
      <w:r w:rsidRPr="00A011F9">
        <w:rPr>
          <w:rFonts w:asciiTheme="minorHAnsi" w:hAnsiTheme="minorHAnsi"/>
          <w:i/>
          <w:iCs/>
          <w:color w:val="auto"/>
          <w:sz w:val="22"/>
          <w:szCs w:val="22"/>
        </w:rPr>
        <w:t xml:space="preserve"> </w:t>
      </w:r>
      <w:r w:rsidRPr="00A011F9">
        <w:rPr>
          <w:rFonts w:asciiTheme="minorHAnsi" w:hAnsiTheme="minorHAnsi"/>
          <w:color w:val="auto"/>
          <w:sz w:val="22"/>
          <w:szCs w:val="22"/>
        </w:rPr>
        <w:t xml:space="preserve">2007). ‘Gender’ however, has not been extensively archaeologically explored through skeletal trauma analysis to determine the </w:t>
      </w:r>
      <w:r w:rsidRPr="009C0909">
        <w:rPr>
          <w:rFonts w:asciiTheme="minorHAnsi" w:hAnsiTheme="minorHAnsi"/>
          <w:color w:val="auto"/>
          <w:sz w:val="22"/>
          <w:szCs w:val="22"/>
        </w:rPr>
        <w:t>role of both sexes within violence in pre-modern societies (</w:t>
      </w:r>
      <w:proofErr w:type="spellStart"/>
      <w:r w:rsidRPr="009C0909">
        <w:rPr>
          <w:rFonts w:asciiTheme="minorHAnsi" w:hAnsiTheme="minorHAnsi"/>
          <w:color w:val="auto"/>
          <w:sz w:val="22"/>
          <w:szCs w:val="22"/>
        </w:rPr>
        <w:t>Krahn</w:t>
      </w:r>
      <w:proofErr w:type="spellEnd"/>
      <w:r w:rsidRPr="009C0909">
        <w:rPr>
          <w:rFonts w:asciiTheme="minorHAnsi" w:hAnsiTheme="minorHAnsi"/>
          <w:color w:val="auto"/>
          <w:sz w:val="22"/>
          <w:szCs w:val="22"/>
        </w:rPr>
        <w:t xml:space="preserve"> </w:t>
      </w:r>
      <w:r w:rsidR="00893E68" w:rsidRPr="009C0909">
        <w:rPr>
          <w:rFonts w:asciiTheme="minorHAnsi" w:hAnsiTheme="minorHAnsi"/>
          <w:i/>
          <w:iCs/>
          <w:color w:val="auto"/>
          <w:sz w:val="22"/>
          <w:szCs w:val="22"/>
        </w:rPr>
        <w:t>et al</w:t>
      </w:r>
      <w:r w:rsidR="00BB5CE3" w:rsidRPr="009C0909">
        <w:rPr>
          <w:rFonts w:asciiTheme="minorHAnsi" w:hAnsiTheme="minorHAnsi"/>
          <w:i/>
          <w:iCs/>
          <w:color w:val="auto"/>
          <w:sz w:val="22"/>
          <w:szCs w:val="22"/>
        </w:rPr>
        <w:t>.</w:t>
      </w:r>
      <w:r w:rsidRPr="009C0909">
        <w:rPr>
          <w:rFonts w:asciiTheme="minorHAnsi" w:hAnsiTheme="minorHAnsi"/>
          <w:i/>
          <w:iCs/>
          <w:color w:val="auto"/>
          <w:sz w:val="22"/>
          <w:szCs w:val="22"/>
        </w:rPr>
        <w:t xml:space="preserve"> </w:t>
      </w:r>
      <w:r w:rsidRPr="009C0909">
        <w:rPr>
          <w:rFonts w:asciiTheme="minorHAnsi" w:hAnsiTheme="minorHAnsi"/>
          <w:color w:val="auto"/>
          <w:sz w:val="22"/>
          <w:szCs w:val="22"/>
        </w:rPr>
        <w:t xml:space="preserve">1986; Martin and </w:t>
      </w:r>
      <w:proofErr w:type="spellStart"/>
      <w:r w:rsidRPr="009C0909">
        <w:rPr>
          <w:rFonts w:asciiTheme="minorHAnsi" w:hAnsiTheme="minorHAnsi"/>
          <w:color w:val="auto"/>
          <w:sz w:val="22"/>
          <w:szCs w:val="22"/>
        </w:rPr>
        <w:t>Fray</w:t>
      </w:r>
      <w:r w:rsidR="00BA08BC" w:rsidRPr="009C0909">
        <w:rPr>
          <w:rFonts w:asciiTheme="minorHAnsi" w:hAnsiTheme="minorHAnsi"/>
          <w:color w:val="auto"/>
          <w:sz w:val="22"/>
          <w:szCs w:val="22"/>
        </w:rPr>
        <w:t>er</w:t>
      </w:r>
      <w:proofErr w:type="spellEnd"/>
      <w:r w:rsidR="00BA08BC" w:rsidRPr="009C0909">
        <w:rPr>
          <w:rFonts w:asciiTheme="minorHAnsi" w:hAnsiTheme="minorHAnsi"/>
          <w:color w:val="auto"/>
          <w:sz w:val="22"/>
          <w:szCs w:val="22"/>
        </w:rPr>
        <w:t xml:space="preserve"> 1997; </w:t>
      </w:r>
      <w:proofErr w:type="spellStart"/>
      <w:r w:rsidR="00BA08BC" w:rsidRPr="009C0909">
        <w:rPr>
          <w:rFonts w:asciiTheme="minorHAnsi" w:hAnsiTheme="minorHAnsi"/>
          <w:color w:val="auto"/>
          <w:sz w:val="22"/>
          <w:szCs w:val="22"/>
        </w:rPr>
        <w:t>Belknap</w:t>
      </w:r>
      <w:proofErr w:type="spellEnd"/>
      <w:r w:rsidR="00BA08BC" w:rsidRPr="009C0909">
        <w:rPr>
          <w:rFonts w:asciiTheme="minorHAnsi" w:hAnsiTheme="minorHAnsi"/>
          <w:color w:val="auto"/>
          <w:sz w:val="22"/>
          <w:szCs w:val="22"/>
        </w:rPr>
        <w:t xml:space="preserve"> 2001).</w:t>
      </w:r>
    </w:p>
    <w:p w:rsidR="00A011F9" w:rsidRPr="009C0909" w:rsidRDefault="00A011F9" w:rsidP="00DE6EF2">
      <w:pPr>
        <w:pStyle w:val="Default"/>
        <w:spacing w:line="360" w:lineRule="auto"/>
        <w:jc w:val="both"/>
        <w:rPr>
          <w:rFonts w:asciiTheme="minorHAnsi" w:hAnsiTheme="minorHAnsi" w:cstheme="minorBidi"/>
          <w:color w:val="auto"/>
          <w:sz w:val="22"/>
          <w:szCs w:val="22"/>
        </w:rPr>
      </w:pPr>
    </w:p>
    <w:p w:rsidR="009C0909" w:rsidRDefault="009C0909" w:rsidP="00DE6EF2">
      <w:pPr>
        <w:pStyle w:val="Default"/>
        <w:spacing w:line="360" w:lineRule="auto"/>
        <w:jc w:val="both"/>
        <w:rPr>
          <w:rFonts w:asciiTheme="minorHAnsi" w:hAnsiTheme="minorHAnsi"/>
          <w:color w:val="auto"/>
          <w:sz w:val="22"/>
          <w:szCs w:val="22"/>
        </w:rPr>
      </w:pPr>
      <w:r w:rsidRPr="009C0909">
        <w:rPr>
          <w:rFonts w:asciiTheme="minorHAnsi" w:hAnsiTheme="minorHAnsi"/>
          <w:color w:val="auto"/>
          <w:sz w:val="22"/>
          <w:szCs w:val="22"/>
        </w:rPr>
        <w:t xml:space="preserve">Within archaeology skeletal remains are </w:t>
      </w:r>
      <w:r w:rsidR="00A011F9" w:rsidRPr="00093901">
        <w:rPr>
          <w:rFonts w:asciiTheme="minorHAnsi" w:hAnsiTheme="minorHAnsi"/>
          <w:color w:val="auto"/>
          <w:sz w:val="22"/>
          <w:szCs w:val="22"/>
        </w:rPr>
        <w:t>the “only independent and direct evidence of violence an</w:t>
      </w:r>
      <w:r w:rsidRPr="009C0909">
        <w:rPr>
          <w:rFonts w:asciiTheme="minorHAnsi" w:hAnsiTheme="minorHAnsi"/>
          <w:color w:val="auto"/>
          <w:sz w:val="22"/>
          <w:szCs w:val="22"/>
        </w:rPr>
        <w:t xml:space="preserve">d aggression” (Redfern 2013, 1).  </w:t>
      </w:r>
      <w:r>
        <w:rPr>
          <w:rFonts w:asciiTheme="minorHAnsi" w:hAnsiTheme="minorHAnsi"/>
          <w:color w:val="auto"/>
          <w:sz w:val="22"/>
          <w:szCs w:val="22"/>
        </w:rPr>
        <w:t>Consequently, a</w:t>
      </w:r>
      <w:r w:rsidRPr="009C0909">
        <w:rPr>
          <w:rFonts w:asciiTheme="minorHAnsi" w:hAnsiTheme="minorHAnsi"/>
          <w:color w:val="auto"/>
          <w:sz w:val="22"/>
          <w:szCs w:val="22"/>
        </w:rPr>
        <w:t xml:space="preserve">nalysis </w:t>
      </w:r>
      <w:r w:rsidR="00A011F9" w:rsidRPr="00093901">
        <w:rPr>
          <w:rFonts w:asciiTheme="minorHAnsi" w:hAnsiTheme="minorHAnsi"/>
          <w:color w:val="auto"/>
          <w:sz w:val="22"/>
          <w:szCs w:val="22"/>
        </w:rPr>
        <w:t xml:space="preserve">of </w:t>
      </w:r>
      <w:r w:rsidRPr="009C0909">
        <w:rPr>
          <w:rFonts w:asciiTheme="minorHAnsi" w:hAnsiTheme="minorHAnsi"/>
          <w:color w:val="auto"/>
          <w:sz w:val="22"/>
          <w:szCs w:val="22"/>
        </w:rPr>
        <w:t xml:space="preserve">preserved violent markings on </w:t>
      </w:r>
      <w:r w:rsidR="00A011F9" w:rsidRPr="00093901">
        <w:rPr>
          <w:rFonts w:asciiTheme="minorHAnsi" w:hAnsiTheme="minorHAnsi"/>
          <w:color w:val="auto"/>
          <w:sz w:val="22"/>
          <w:szCs w:val="22"/>
        </w:rPr>
        <w:t xml:space="preserve">skeletal remains </w:t>
      </w:r>
      <w:r w:rsidR="00094EEE" w:rsidRPr="00093901">
        <w:rPr>
          <w:rFonts w:asciiTheme="minorHAnsi" w:hAnsiTheme="minorHAnsi"/>
          <w:color w:val="auto"/>
          <w:sz w:val="22"/>
          <w:szCs w:val="22"/>
        </w:rPr>
        <w:t xml:space="preserve">facilitates </w:t>
      </w:r>
      <w:r w:rsidR="00A011F9" w:rsidRPr="00093901">
        <w:rPr>
          <w:rFonts w:asciiTheme="minorHAnsi" w:hAnsiTheme="minorHAnsi"/>
          <w:color w:val="auto"/>
          <w:sz w:val="22"/>
          <w:szCs w:val="22"/>
        </w:rPr>
        <w:t xml:space="preserve">understanding of pre-modern violence </w:t>
      </w:r>
      <w:r w:rsidR="002277CB">
        <w:rPr>
          <w:rFonts w:asciiTheme="minorHAnsi" w:hAnsiTheme="minorHAnsi"/>
          <w:color w:val="auto"/>
          <w:sz w:val="22"/>
          <w:szCs w:val="22"/>
        </w:rPr>
        <w:t>victimisation</w:t>
      </w:r>
      <w:r w:rsidR="00A011F9" w:rsidRPr="00093901">
        <w:rPr>
          <w:rFonts w:asciiTheme="minorHAnsi" w:hAnsiTheme="minorHAnsi"/>
          <w:color w:val="auto"/>
          <w:sz w:val="22"/>
          <w:szCs w:val="22"/>
        </w:rPr>
        <w:t xml:space="preserve"> without bias</w:t>
      </w:r>
      <w:r w:rsidR="006E3220" w:rsidRPr="009C0909">
        <w:rPr>
          <w:rFonts w:asciiTheme="minorHAnsi" w:hAnsiTheme="minorHAnsi"/>
          <w:color w:val="auto"/>
          <w:sz w:val="22"/>
          <w:szCs w:val="22"/>
        </w:rPr>
        <w:t xml:space="preserve"> </w:t>
      </w:r>
      <w:r w:rsidR="00A011F9" w:rsidRPr="009C0909">
        <w:rPr>
          <w:rFonts w:asciiTheme="minorHAnsi" w:hAnsiTheme="minorHAnsi"/>
          <w:color w:val="auto"/>
          <w:sz w:val="22"/>
          <w:szCs w:val="22"/>
        </w:rPr>
        <w:t>(Robb</w:t>
      </w:r>
      <w:r w:rsidR="0051317B">
        <w:rPr>
          <w:rFonts w:asciiTheme="minorHAnsi" w:hAnsiTheme="minorHAnsi"/>
          <w:color w:val="auto"/>
          <w:sz w:val="22"/>
          <w:szCs w:val="22"/>
        </w:rPr>
        <w:t xml:space="preserve"> 1997</w:t>
      </w:r>
      <w:r w:rsidR="00A011F9" w:rsidRPr="00A011F9">
        <w:rPr>
          <w:rFonts w:asciiTheme="minorHAnsi" w:hAnsiTheme="minorHAnsi"/>
          <w:color w:val="auto"/>
          <w:sz w:val="22"/>
          <w:szCs w:val="22"/>
        </w:rPr>
        <w:t>). Sociobiological evolution</w:t>
      </w:r>
      <w:r w:rsidR="00094EEE">
        <w:rPr>
          <w:rFonts w:asciiTheme="minorHAnsi" w:hAnsiTheme="minorHAnsi"/>
          <w:color w:val="auto"/>
          <w:sz w:val="22"/>
          <w:szCs w:val="22"/>
        </w:rPr>
        <w:t>ary</w:t>
      </w:r>
      <w:r w:rsidR="00A011F9" w:rsidRPr="00A011F9">
        <w:rPr>
          <w:rFonts w:asciiTheme="minorHAnsi" w:hAnsiTheme="minorHAnsi"/>
          <w:color w:val="auto"/>
          <w:sz w:val="22"/>
          <w:szCs w:val="22"/>
        </w:rPr>
        <w:t xml:space="preserve"> theories exploring the history of violence </w:t>
      </w:r>
      <w:r w:rsidR="00076C7E">
        <w:rPr>
          <w:rFonts w:asciiTheme="minorHAnsi" w:hAnsiTheme="minorHAnsi"/>
          <w:color w:val="auto"/>
          <w:sz w:val="22"/>
          <w:szCs w:val="22"/>
        </w:rPr>
        <w:t>predict</w:t>
      </w:r>
      <w:r w:rsidR="00A011F9" w:rsidRPr="00A011F9">
        <w:rPr>
          <w:rFonts w:asciiTheme="minorHAnsi" w:hAnsiTheme="minorHAnsi"/>
          <w:color w:val="auto"/>
          <w:sz w:val="22"/>
          <w:szCs w:val="22"/>
        </w:rPr>
        <w:t xml:space="preserve"> </w:t>
      </w:r>
      <w:r w:rsidR="00B474D6">
        <w:rPr>
          <w:rFonts w:asciiTheme="minorHAnsi" w:hAnsiTheme="minorHAnsi"/>
          <w:color w:val="auto"/>
          <w:sz w:val="22"/>
          <w:szCs w:val="22"/>
        </w:rPr>
        <w:t xml:space="preserve">that </w:t>
      </w:r>
      <w:r w:rsidR="00A011F9" w:rsidRPr="00A011F9">
        <w:rPr>
          <w:rFonts w:asciiTheme="minorHAnsi" w:hAnsiTheme="minorHAnsi"/>
          <w:color w:val="auto"/>
          <w:sz w:val="22"/>
          <w:szCs w:val="22"/>
        </w:rPr>
        <w:t>ancestral violence patterns r</w:t>
      </w:r>
      <w:r>
        <w:rPr>
          <w:rFonts w:asciiTheme="minorHAnsi" w:hAnsiTheme="minorHAnsi"/>
          <w:color w:val="auto"/>
          <w:sz w:val="22"/>
          <w:szCs w:val="22"/>
        </w:rPr>
        <w:t xml:space="preserve">eflect modern aggression </w:t>
      </w:r>
      <w:r w:rsidR="00FB7A1B">
        <w:rPr>
          <w:rFonts w:asciiTheme="minorHAnsi" w:hAnsiTheme="minorHAnsi"/>
          <w:color w:val="auto"/>
          <w:sz w:val="22"/>
          <w:szCs w:val="22"/>
        </w:rPr>
        <w:t>levels.  M</w:t>
      </w:r>
      <w:r w:rsidR="00A011F9" w:rsidRPr="00093901">
        <w:rPr>
          <w:rFonts w:asciiTheme="minorHAnsi" w:hAnsiTheme="minorHAnsi"/>
          <w:color w:val="auto"/>
          <w:sz w:val="22"/>
          <w:szCs w:val="22"/>
        </w:rPr>
        <w:t>odel</w:t>
      </w:r>
      <w:r w:rsidRPr="008F1A33">
        <w:rPr>
          <w:rFonts w:asciiTheme="minorHAnsi" w:hAnsiTheme="minorHAnsi"/>
          <w:color w:val="auto"/>
          <w:sz w:val="22"/>
          <w:szCs w:val="22"/>
        </w:rPr>
        <w:t>s suggest</w:t>
      </w:r>
      <w:r w:rsidR="00A011F9" w:rsidRPr="00093901">
        <w:rPr>
          <w:rFonts w:asciiTheme="minorHAnsi" w:hAnsiTheme="minorHAnsi"/>
          <w:color w:val="auto"/>
          <w:sz w:val="22"/>
          <w:szCs w:val="22"/>
        </w:rPr>
        <w:t xml:space="preserve"> </w:t>
      </w:r>
      <w:r w:rsidR="0051317B">
        <w:rPr>
          <w:rFonts w:asciiTheme="minorHAnsi" w:hAnsiTheme="minorHAnsi"/>
          <w:color w:val="auto"/>
          <w:sz w:val="22"/>
          <w:szCs w:val="22"/>
        </w:rPr>
        <w:t>violence to have</w:t>
      </w:r>
      <w:r w:rsidR="008F1A33" w:rsidRPr="008F1A33">
        <w:rPr>
          <w:rFonts w:asciiTheme="minorHAnsi" w:hAnsiTheme="minorHAnsi"/>
          <w:color w:val="auto"/>
          <w:sz w:val="22"/>
          <w:szCs w:val="22"/>
        </w:rPr>
        <w:t xml:space="preserve"> maintained </w:t>
      </w:r>
      <w:r w:rsidR="00FB7A1B">
        <w:rPr>
          <w:rFonts w:asciiTheme="minorHAnsi" w:hAnsiTheme="minorHAnsi"/>
          <w:color w:val="auto"/>
          <w:sz w:val="22"/>
          <w:szCs w:val="22"/>
        </w:rPr>
        <w:t xml:space="preserve">a high </w:t>
      </w:r>
      <w:r w:rsidR="008F1A33" w:rsidRPr="008F1A33">
        <w:rPr>
          <w:rFonts w:asciiTheme="minorHAnsi" w:hAnsiTheme="minorHAnsi"/>
          <w:color w:val="auto"/>
          <w:sz w:val="22"/>
          <w:szCs w:val="22"/>
        </w:rPr>
        <w:t xml:space="preserve">prevalence as </w:t>
      </w:r>
      <w:r w:rsidR="00A011F9" w:rsidRPr="00093901">
        <w:rPr>
          <w:rFonts w:asciiTheme="minorHAnsi" w:hAnsiTheme="minorHAnsi"/>
          <w:color w:val="auto"/>
          <w:sz w:val="22"/>
          <w:szCs w:val="22"/>
        </w:rPr>
        <w:t xml:space="preserve">females </w:t>
      </w:r>
      <w:r w:rsidR="008F1A33" w:rsidRPr="008F1A33">
        <w:rPr>
          <w:rFonts w:asciiTheme="minorHAnsi" w:hAnsiTheme="minorHAnsi"/>
          <w:color w:val="auto"/>
          <w:sz w:val="22"/>
          <w:szCs w:val="22"/>
        </w:rPr>
        <w:t xml:space="preserve">were more likely to </w:t>
      </w:r>
      <w:r w:rsidR="00A011F9" w:rsidRPr="00093901">
        <w:rPr>
          <w:rFonts w:asciiTheme="minorHAnsi" w:hAnsiTheme="minorHAnsi"/>
          <w:color w:val="auto"/>
          <w:sz w:val="22"/>
          <w:szCs w:val="22"/>
        </w:rPr>
        <w:t>mat</w:t>
      </w:r>
      <w:r w:rsidR="008F1A33" w:rsidRPr="008F1A33">
        <w:rPr>
          <w:rFonts w:asciiTheme="minorHAnsi" w:hAnsiTheme="minorHAnsi"/>
          <w:color w:val="auto"/>
          <w:sz w:val="22"/>
          <w:szCs w:val="22"/>
        </w:rPr>
        <w:t>e</w:t>
      </w:r>
      <w:r w:rsidR="00A011F9" w:rsidRPr="00093901">
        <w:rPr>
          <w:rFonts w:asciiTheme="minorHAnsi" w:hAnsiTheme="minorHAnsi"/>
          <w:color w:val="auto"/>
          <w:sz w:val="22"/>
          <w:szCs w:val="22"/>
        </w:rPr>
        <w:t xml:space="preserve"> with males who violently out-competed other males</w:t>
      </w:r>
      <w:r w:rsidR="008F1A33">
        <w:rPr>
          <w:rFonts w:asciiTheme="minorHAnsi" w:hAnsiTheme="minorHAnsi"/>
          <w:color w:val="auto"/>
          <w:sz w:val="22"/>
          <w:szCs w:val="22"/>
        </w:rPr>
        <w:t>,</w:t>
      </w:r>
      <w:r w:rsidR="00A011F9" w:rsidRPr="00093901">
        <w:rPr>
          <w:rFonts w:asciiTheme="minorHAnsi" w:hAnsiTheme="minorHAnsi"/>
          <w:color w:val="auto"/>
          <w:sz w:val="22"/>
          <w:szCs w:val="22"/>
        </w:rPr>
        <w:t xml:space="preserve"> leading to stro</w:t>
      </w:r>
      <w:r w:rsidR="008F1A33" w:rsidRPr="008F1A33">
        <w:rPr>
          <w:rFonts w:asciiTheme="minorHAnsi" w:hAnsiTheme="minorHAnsi"/>
          <w:color w:val="auto"/>
          <w:sz w:val="22"/>
          <w:szCs w:val="22"/>
        </w:rPr>
        <w:t>nger, more aggressive offspring</w:t>
      </w:r>
      <w:r w:rsidR="00FB7A1B">
        <w:rPr>
          <w:rFonts w:asciiTheme="minorHAnsi" w:hAnsiTheme="minorHAnsi"/>
          <w:color w:val="auto"/>
          <w:sz w:val="22"/>
          <w:szCs w:val="22"/>
        </w:rPr>
        <w:t>,</w:t>
      </w:r>
      <w:r w:rsidR="008F1A33" w:rsidRPr="008F1A33">
        <w:rPr>
          <w:rFonts w:asciiTheme="minorHAnsi" w:hAnsiTheme="minorHAnsi"/>
          <w:color w:val="auto"/>
          <w:sz w:val="22"/>
          <w:szCs w:val="22"/>
        </w:rPr>
        <w:t xml:space="preserve"> </w:t>
      </w:r>
      <w:r w:rsidR="00A011F9" w:rsidRPr="00093901">
        <w:rPr>
          <w:rFonts w:asciiTheme="minorHAnsi" w:hAnsiTheme="minorHAnsi"/>
          <w:color w:val="auto"/>
          <w:sz w:val="22"/>
          <w:szCs w:val="22"/>
        </w:rPr>
        <w:t xml:space="preserve">attempting to explain the </w:t>
      </w:r>
      <w:r w:rsidR="008F1A33" w:rsidRPr="008F1A33">
        <w:rPr>
          <w:rFonts w:asciiTheme="minorHAnsi" w:hAnsiTheme="minorHAnsi"/>
          <w:color w:val="auto"/>
          <w:sz w:val="22"/>
          <w:szCs w:val="22"/>
        </w:rPr>
        <w:t>exclusion of females within violence (</w:t>
      </w:r>
      <w:proofErr w:type="spellStart"/>
      <w:r w:rsidR="008F1A33" w:rsidRPr="008F1A33">
        <w:rPr>
          <w:rFonts w:asciiTheme="minorHAnsi" w:hAnsiTheme="minorHAnsi"/>
          <w:color w:val="auto"/>
          <w:sz w:val="22"/>
          <w:szCs w:val="22"/>
        </w:rPr>
        <w:t>Wrangham</w:t>
      </w:r>
      <w:proofErr w:type="spellEnd"/>
      <w:r w:rsidR="008F1A33" w:rsidRPr="008F1A33">
        <w:rPr>
          <w:rFonts w:asciiTheme="minorHAnsi" w:hAnsiTheme="minorHAnsi"/>
          <w:color w:val="auto"/>
          <w:sz w:val="22"/>
          <w:szCs w:val="22"/>
        </w:rPr>
        <w:t xml:space="preserve"> and Peterson </w:t>
      </w:r>
      <w:r w:rsidR="00B474D6">
        <w:rPr>
          <w:rFonts w:asciiTheme="minorHAnsi" w:hAnsiTheme="minorHAnsi"/>
          <w:color w:val="auto"/>
          <w:sz w:val="22"/>
          <w:szCs w:val="22"/>
        </w:rPr>
        <w:t>1996; McCall and Shields 2008</w:t>
      </w:r>
      <w:r w:rsidR="008F1A33" w:rsidRPr="008F1A33">
        <w:rPr>
          <w:rFonts w:asciiTheme="minorHAnsi" w:hAnsiTheme="minorHAnsi"/>
          <w:color w:val="auto"/>
          <w:sz w:val="22"/>
          <w:szCs w:val="22"/>
        </w:rPr>
        <w:t>).</w:t>
      </w:r>
      <w:r w:rsidR="00A011F9" w:rsidRPr="008F1A33">
        <w:rPr>
          <w:rFonts w:asciiTheme="minorHAnsi" w:hAnsiTheme="minorHAnsi"/>
          <w:color w:val="auto"/>
          <w:sz w:val="22"/>
          <w:szCs w:val="22"/>
        </w:rPr>
        <w:t xml:space="preserve"> </w:t>
      </w:r>
    </w:p>
    <w:p w:rsidR="00BB5CE3" w:rsidRPr="00A011F9" w:rsidRDefault="00BB5CE3" w:rsidP="00DE6EF2">
      <w:pPr>
        <w:pStyle w:val="Default"/>
        <w:spacing w:line="360" w:lineRule="auto"/>
        <w:jc w:val="both"/>
        <w:rPr>
          <w:rFonts w:asciiTheme="minorHAnsi" w:hAnsiTheme="minorHAnsi"/>
          <w:color w:val="auto"/>
          <w:sz w:val="22"/>
          <w:szCs w:val="22"/>
        </w:rPr>
      </w:pPr>
    </w:p>
    <w:p w:rsidR="005F5C52" w:rsidRDefault="00A011F9" w:rsidP="00EA20D4">
      <w:pPr>
        <w:pStyle w:val="Default"/>
        <w:spacing w:line="360" w:lineRule="auto"/>
        <w:jc w:val="both"/>
        <w:rPr>
          <w:rFonts w:asciiTheme="minorHAnsi" w:hAnsiTheme="minorHAnsi"/>
          <w:color w:val="auto"/>
          <w:sz w:val="22"/>
          <w:szCs w:val="22"/>
        </w:rPr>
      </w:pPr>
      <w:r w:rsidRPr="00A011F9">
        <w:rPr>
          <w:rFonts w:asciiTheme="minorHAnsi" w:hAnsiTheme="minorHAnsi"/>
          <w:color w:val="auto"/>
          <w:sz w:val="22"/>
          <w:szCs w:val="22"/>
        </w:rPr>
        <w:t xml:space="preserve">Pre-historically, interpersonal violence can be seen on hominid skeletons from Africa, Asia and Europe dating to the Middle Pleistocene (Klein 1999). Berger and </w:t>
      </w:r>
      <w:proofErr w:type="spellStart"/>
      <w:r w:rsidRPr="00A011F9">
        <w:rPr>
          <w:rFonts w:asciiTheme="minorHAnsi" w:hAnsiTheme="minorHAnsi"/>
          <w:color w:val="auto"/>
          <w:sz w:val="22"/>
          <w:szCs w:val="22"/>
        </w:rPr>
        <w:t>Trinkaus</w:t>
      </w:r>
      <w:proofErr w:type="spellEnd"/>
      <w:r w:rsidRPr="00A011F9">
        <w:rPr>
          <w:rFonts w:asciiTheme="minorHAnsi" w:hAnsiTheme="minorHAnsi"/>
          <w:color w:val="auto"/>
          <w:sz w:val="22"/>
          <w:szCs w:val="22"/>
        </w:rPr>
        <w:t xml:space="preserve">’ (1995) study of 200 Neanderthals from Europe and the Near East </w:t>
      </w:r>
      <w:r w:rsidR="00094EEE">
        <w:rPr>
          <w:rFonts w:asciiTheme="minorHAnsi" w:hAnsiTheme="minorHAnsi"/>
          <w:color w:val="auto"/>
          <w:sz w:val="22"/>
          <w:szCs w:val="22"/>
        </w:rPr>
        <w:t>indicated</w:t>
      </w:r>
      <w:r w:rsidR="00094EEE" w:rsidRPr="00A011F9">
        <w:rPr>
          <w:rFonts w:asciiTheme="minorHAnsi" w:hAnsiTheme="minorHAnsi"/>
          <w:color w:val="auto"/>
          <w:sz w:val="22"/>
          <w:szCs w:val="22"/>
        </w:rPr>
        <w:t xml:space="preserve"> </w:t>
      </w:r>
      <w:r w:rsidRPr="00A011F9">
        <w:rPr>
          <w:rFonts w:asciiTheme="minorHAnsi" w:hAnsiTheme="minorHAnsi"/>
          <w:color w:val="auto"/>
          <w:sz w:val="22"/>
          <w:szCs w:val="22"/>
        </w:rPr>
        <w:t xml:space="preserve">high </w:t>
      </w:r>
      <w:r w:rsidR="00094EEE">
        <w:rPr>
          <w:rFonts w:asciiTheme="minorHAnsi" w:hAnsiTheme="minorHAnsi"/>
          <w:color w:val="auto"/>
          <w:sz w:val="22"/>
          <w:szCs w:val="22"/>
        </w:rPr>
        <w:t>frequencies</w:t>
      </w:r>
      <w:r w:rsidR="00094EEE" w:rsidRPr="00A011F9">
        <w:rPr>
          <w:rFonts w:asciiTheme="minorHAnsi" w:hAnsiTheme="minorHAnsi"/>
          <w:color w:val="auto"/>
          <w:sz w:val="22"/>
          <w:szCs w:val="22"/>
        </w:rPr>
        <w:t xml:space="preserve"> </w:t>
      </w:r>
      <w:r w:rsidRPr="00A011F9">
        <w:rPr>
          <w:rFonts w:asciiTheme="minorHAnsi" w:hAnsiTheme="minorHAnsi"/>
          <w:color w:val="auto"/>
          <w:sz w:val="22"/>
          <w:szCs w:val="22"/>
        </w:rPr>
        <w:t>of cranial, neck</w:t>
      </w:r>
      <w:r w:rsidR="00094EEE">
        <w:rPr>
          <w:rFonts w:asciiTheme="minorHAnsi" w:hAnsiTheme="minorHAnsi"/>
          <w:color w:val="auto"/>
          <w:sz w:val="22"/>
          <w:szCs w:val="22"/>
        </w:rPr>
        <w:t>,</w:t>
      </w:r>
      <w:r w:rsidRPr="00A011F9">
        <w:rPr>
          <w:rFonts w:asciiTheme="minorHAnsi" w:hAnsiTheme="minorHAnsi"/>
          <w:color w:val="auto"/>
          <w:sz w:val="22"/>
          <w:szCs w:val="22"/>
        </w:rPr>
        <w:t xml:space="preserve"> and torso trauma in comparison to hospital populations from New York and London. Five of the Neanderthal </w:t>
      </w:r>
      <w:r w:rsidRPr="00A011F9">
        <w:rPr>
          <w:rFonts w:asciiTheme="minorHAnsi" w:hAnsiTheme="minorHAnsi"/>
          <w:color w:val="auto"/>
          <w:sz w:val="22"/>
          <w:szCs w:val="22"/>
        </w:rPr>
        <w:lastRenderedPageBreak/>
        <w:t xml:space="preserve">skeletons exhibiting cranial and neck trauma were male, with only one </w:t>
      </w:r>
      <w:r w:rsidR="00094EEE">
        <w:rPr>
          <w:rFonts w:asciiTheme="minorHAnsi" w:hAnsiTheme="minorHAnsi"/>
          <w:color w:val="auto"/>
          <w:sz w:val="22"/>
          <w:szCs w:val="22"/>
        </w:rPr>
        <w:t>possible</w:t>
      </w:r>
      <w:r w:rsidR="00094EEE" w:rsidRPr="00A011F9">
        <w:rPr>
          <w:rFonts w:asciiTheme="minorHAnsi" w:hAnsiTheme="minorHAnsi"/>
          <w:color w:val="auto"/>
          <w:sz w:val="22"/>
          <w:szCs w:val="22"/>
        </w:rPr>
        <w:t xml:space="preserve"> </w:t>
      </w:r>
      <w:r w:rsidRPr="00A011F9">
        <w:rPr>
          <w:rFonts w:asciiTheme="minorHAnsi" w:hAnsiTheme="minorHAnsi"/>
          <w:color w:val="auto"/>
          <w:sz w:val="22"/>
          <w:szCs w:val="22"/>
        </w:rPr>
        <w:t>female present. Contrastingly, the e</w:t>
      </w:r>
      <w:r w:rsidR="000521AD">
        <w:rPr>
          <w:rFonts w:asciiTheme="minorHAnsi" w:hAnsiTheme="minorHAnsi"/>
          <w:color w:val="auto"/>
          <w:sz w:val="22"/>
          <w:szCs w:val="22"/>
        </w:rPr>
        <w:t>arliest evidence of mass murder</w:t>
      </w:r>
      <w:r w:rsidRPr="00A011F9">
        <w:rPr>
          <w:rFonts w:asciiTheme="minorHAnsi" w:hAnsiTheme="minorHAnsi"/>
          <w:color w:val="auto"/>
          <w:sz w:val="22"/>
          <w:szCs w:val="22"/>
        </w:rPr>
        <w:t xml:space="preserve"> </w:t>
      </w:r>
      <w:r w:rsidR="000521AD">
        <w:rPr>
          <w:rFonts w:asciiTheme="minorHAnsi" w:hAnsiTheme="minorHAnsi"/>
          <w:color w:val="auto"/>
          <w:sz w:val="22"/>
          <w:szCs w:val="22"/>
        </w:rPr>
        <w:t xml:space="preserve">effecting </w:t>
      </w:r>
      <w:r w:rsidRPr="00A011F9">
        <w:rPr>
          <w:rFonts w:asciiTheme="minorHAnsi" w:hAnsiTheme="minorHAnsi"/>
          <w:color w:val="auto"/>
          <w:sz w:val="22"/>
          <w:szCs w:val="22"/>
        </w:rPr>
        <w:t xml:space="preserve">38 Middle </w:t>
      </w:r>
      <w:proofErr w:type="spellStart"/>
      <w:r w:rsidRPr="00A011F9">
        <w:rPr>
          <w:rFonts w:asciiTheme="minorHAnsi" w:hAnsiTheme="minorHAnsi"/>
          <w:color w:val="auto"/>
          <w:sz w:val="22"/>
          <w:szCs w:val="22"/>
        </w:rPr>
        <w:t>Paleolithic</w:t>
      </w:r>
      <w:proofErr w:type="spellEnd"/>
      <w:r w:rsidRPr="00A011F9">
        <w:rPr>
          <w:rFonts w:asciiTheme="minorHAnsi" w:hAnsiTheme="minorHAnsi"/>
          <w:color w:val="auto"/>
          <w:sz w:val="22"/>
          <w:szCs w:val="22"/>
        </w:rPr>
        <w:t xml:space="preserve"> Mesolithic skulls from </w:t>
      </w:r>
      <w:proofErr w:type="spellStart"/>
      <w:r w:rsidRPr="00A011F9">
        <w:rPr>
          <w:rFonts w:asciiTheme="minorHAnsi" w:hAnsiTheme="minorHAnsi"/>
          <w:color w:val="auto"/>
          <w:sz w:val="22"/>
          <w:szCs w:val="22"/>
        </w:rPr>
        <w:t>Ofnet</w:t>
      </w:r>
      <w:proofErr w:type="spellEnd"/>
      <w:r w:rsidRPr="00A011F9">
        <w:rPr>
          <w:rFonts w:asciiTheme="minorHAnsi" w:hAnsiTheme="minorHAnsi"/>
          <w:color w:val="auto"/>
          <w:sz w:val="22"/>
          <w:szCs w:val="22"/>
        </w:rPr>
        <w:t>, Bavaria, shows a predominance of violence against females (</w:t>
      </w:r>
      <w:proofErr w:type="spellStart"/>
      <w:r w:rsidRPr="00A011F9">
        <w:rPr>
          <w:rFonts w:asciiTheme="minorHAnsi" w:hAnsiTheme="minorHAnsi"/>
          <w:color w:val="auto"/>
          <w:sz w:val="22"/>
          <w:szCs w:val="22"/>
        </w:rPr>
        <w:t>Frayer</w:t>
      </w:r>
      <w:proofErr w:type="spellEnd"/>
      <w:r w:rsidRPr="00A011F9">
        <w:rPr>
          <w:rFonts w:asciiTheme="minorHAnsi" w:hAnsiTheme="minorHAnsi"/>
          <w:color w:val="auto"/>
          <w:sz w:val="22"/>
          <w:szCs w:val="22"/>
        </w:rPr>
        <w:t xml:space="preserve"> 1997; Richards </w:t>
      </w:r>
      <w:r w:rsidR="00893E68">
        <w:rPr>
          <w:rFonts w:asciiTheme="minorHAnsi" w:hAnsiTheme="minorHAnsi"/>
          <w:i/>
          <w:iCs/>
          <w:color w:val="auto"/>
          <w:sz w:val="22"/>
          <w:szCs w:val="22"/>
        </w:rPr>
        <w:t>et al.</w:t>
      </w:r>
      <w:r w:rsidRPr="00A011F9">
        <w:rPr>
          <w:rFonts w:asciiTheme="minorHAnsi" w:hAnsiTheme="minorHAnsi"/>
          <w:i/>
          <w:iCs/>
          <w:color w:val="auto"/>
          <w:sz w:val="22"/>
          <w:szCs w:val="22"/>
        </w:rPr>
        <w:t xml:space="preserve"> </w:t>
      </w:r>
      <w:r w:rsidRPr="00A011F9">
        <w:rPr>
          <w:rFonts w:asciiTheme="minorHAnsi" w:hAnsiTheme="minorHAnsi"/>
          <w:color w:val="auto"/>
          <w:sz w:val="22"/>
          <w:szCs w:val="22"/>
        </w:rPr>
        <w:t xml:space="preserve">2000; Gardiner 2001; Walker 2001). </w:t>
      </w:r>
      <w:r w:rsidR="00EA20D4">
        <w:rPr>
          <w:rFonts w:asciiTheme="minorHAnsi" w:hAnsiTheme="minorHAnsi"/>
          <w:color w:val="auto"/>
          <w:sz w:val="22"/>
          <w:szCs w:val="22"/>
        </w:rPr>
        <w:t xml:space="preserve">Across the </w:t>
      </w:r>
      <w:r w:rsidRPr="00A011F9">
        <w:rPr>
          <w:rFonts w:asciiTheme="minorHAnsi" w:hAnsiTheme="minorHAnsi"/>
          <w:color w:val="auto"/>
          <w:sz w:val="22"/>
          <w:szCs w:val="22"/>
        </w:rPr>
        <w:t>Neolithic, Bronze and Iron Age</w:t>
      </w:r>
      <w:r w:rsidR="00062C08">
        <w:rPr>
          <w:rFonts w:asciiTheme="minorHAnsi" w:hAnsiTheme="minorHAnsi"/>
          <w:color w:val="auto"/>
          <w:sz w:val="22"/>
          <w:szCs w:val="22"/>
        </w:rPr>
        <w:t>s</w:t>
      </w:r>
      <w:r w:rsidR="00B474D6">
        <w:rPr>
          <w:rFonts w:asciiTheme="minorHAnsi" w:hAnsiTheme="minorHAnsi"/>
          <w:color w:val="auto"/>
          <w:sz w:val="22"/>
          <w:szCs w:val="22"/>
        </w:rPr>
        <w:t>,</w:t>
      </w:r>
      <w:r w:rsidR="00EA20D4">
        <w:rPr>
          <w:rFonts w:asciiTheme="minorHAnsi" w:hAnsiTheme="minorHAnsi"/>
          <w:color w:val="auto"/>
          <w:sz w:val="22"/>
          <w:szCs w:val="22"/>
        </w:rPr>
        <w:t xml:space="preserve"> violence is seen to be most directional to the crania, and</w:t>
      </w:r>
      <w:r w:rsidRPr="00A011F9">
        <w:rPr>
          <w:rFonts w:asciiTheme="minorHAnsi" w:hAnsiTheme="minorHAnsi"/>
          <w:color w:val="auto"/>
          <w:sz w:val="22"/>
          <w:szCs w:val="22"/>
        </w:rPr>
        <w:t xml:space="preserve"> </w:t>
      </w:r>
      <w:r w:rsidR="00EA20D4">
        <w:rPr>
          <w:rFonts w:asciiTheme="minorHAnsi" w:hAnsiTheme="minorHAnsi"/>
          <w:color w:val="auto"/>
          <w:sz w:val="22"/>
          <w:szCs w:val="22"/>
        </w:rPr>
        <w:t xml:space="preserve">by </w:t>
      </w:r>
      <w:r w:rsidRPr="00A011F9">
        <w:rPr>
          <w:rFonts w:asciiTheme="minorHAnsi" w:hAnsiTheme="minorHAnsi"/>
          <w:color w:val="auto"/>
          <w:sz w:val="22"/>
          <w:szCs w:val="22"/>
        </w:rPr>
        <w:t xml:space="preserve">the Iron Age, trauma is dominant on male remains, with theories suggesting this </w:t>
      </w:r>
      <w:r w:rsidR="00E51676">
        <w:rPr>
          <w:rFonts w:asciiTheme="minorHAnsi" w:hAnsiTheme="minorHAnsi"/>
          <w:color w:val="auto"/>
          <w:sz w:val="22"/>
          <w:szCs w:val="22"/>
        </w:rPr>
        <w:t>to be</w:t>
      </w:r>
      <w:r w:rsidRPr="00A011F9">
        <w:rPr>
          <w:rFonts w:asciiTheme="minorHAnsi" w:hAnsiTheme="minorHAnsi"/>
          <w:color w:val="auto"/>
          <w:sz w:val="22"/>
          <w:szCs w:val="22"/>
        </w:rPr>
        <w:t xml:space="preserve"> </w:t>
      </w:r>
      <w:r w:rsidR="00E46F85">
        <w:rPr>
          <w:rFonts w:asciiTheme="minorHAnsi" w:hAnsiTheme="minorHAnsi"/>
          <w:color w:val="auto"/>
          <w:sz w:val="22"/>
          <w:szCs w:val="22"/>
        </w:rPr>
        <w:t xml:space="preserve">a </w:t>
      </w:r>
      <w:r w:rsidRPr="00A011F9">
        <w:rPr>
          <w:rFonts w:asciiTheme="minorHAnsi" w:hAnsiTheme="minorHAnsi"/>
          <w:color w:val="auto"/>
          <w:sz w:val="22"/>
          <w:szCs w:val="22"/>
        </w:rPr>
        <w:t xml:space="preserve">consequence of the development of gender roles (Robb 1997). </w:t>
      </w:r>
      <w:r w:rsidRPr="00A34A2C">
        <w:rPr>
          <w:rFonts w:asciiTheme="minorHAnsi" w:hAnsiTheme="minorHAnsi"/>
          <w:color w:val="auto"/>
          <w:sz w:val="22"/>
          <w:szCs w:val="22"/>
        </w:rPr>
        <w:t xml:space="preserve">Consequently, </w:t>
      </w:r>
      <w:r w:rsidR="00093901">
        <w:rPr>
          <w:rFonts w:asciiTheme="minorHAnsi" w:hAnsiTheme="minorHAnsi"/>
          <w:color w:val="auto"/>
          <w:sz w:val="22"/>
          <w:szCs w:val="22"/>
        </w:rPr>
        <w:t xml:space="preserve">prehistoric violence is defined as </w:t>
      </w:r>
      <w:r w:rsidRPr="00A34A2C">
        <w:rPr>
          <w:rFonts w:asciiTheme="minorHAnsi" w:hAnsiTheme="minorHAnsi"/>
          <w:color w:val="auto"/>
          <w:sz w:val="22"/>
          <w:szCs w:val="22"/>
        </w:rPr>
        <w:t>institutionalised</w:t>
      </w:r>
      <w:r w:rsidR="00747923" w:rsidRPr="000A4F5F">
        <w:rPr>
          <w:rFonts w:asciiTheme="minorHAnsi" w:hAnsiTheme="minorHAnsi"/>
          <w:color w:val="auto"/>
          <w:sz w:val="22"/>
          <w:szCs w:val="22"/>
        </w:rPr>
        <w:t xml:space="preserve">, </w:t>
      </w:r>
      <w:r w:rsidRPr="000A4F5F">
        <w:rPr>
          <w:rFonts w:asciiTheme="minorHAnsi" w:hAnsiTheme="minorHAnsi"/>
          <w:color w:val="auto"/>
          <w:sz w:val="22"/>
          <w:szCs w:val="22"/>
        </w:rPr>
        <w:t>caused by inter-group territor</w:t>
      </w:r>
      <w:r w:rsidR="00093901">
        <w:rPr>
          <w:rFonts w:asciiTheme="minorHAnsi" w:hAnsiTheme="minorHAnsi"/>
          <w:color w:val="auto"/>
          <w:sz w:val="22"/>
          <w:szCs w:val="22"/>
        </w:rPr>
        <w:t>ial conflict and social ranking</w:t>
      </w:r>
      <w:r w:rsidR="00E51676">
        <w:rPr>
          <w:rFonts w:asciiTheme="minorHAnsi" w:hAnsiTheme="minorHAnsi"/>
          <w:color w:val="auto"/>
          <w:sz w:val="22"/>
          <w:szCs w:val="22"/>
        </w:rPr>
        <w:t xml:space="preserve"> (McCall and Shields 2008</w:t>
      </w:r>
      <w:r w:rsidRPr="003E73FD">
        <w:rPr>
          <w:rFonts w:asciiTheme="minorHAnsi" w:hAnsiTheme="minorHAnsi"/>
          <w:color w:val="auto"/>
          <w:sz w:val="22"/>
          <w:szCs w:val="22"/>
        </w:rPr>
        <w:t>)</w:t>
      </w:r>
      <w:r w:rsidRPr="00A34A2C">
        <w:rPr>
          <w:rFonts w:asciiTheme="minorHAnsi" w:hAnsiTheme="minorHAnsi"/>
          <w:color w:val="auto"/>
          <w:sz w:val="22"/>
          <w:szCs w:val="22"/>
        </w:rPr>
        <w:t>.</w:t>
      </w:r>
      <w:r w:rsidRPr="00A011F9">
        <w:rPr>
          <w:rFonts w:asciiTheme="minorHAnsi" w:hAnsiTheme="minorHAnsi"/>
          <w:color w:val="auto"/>
          <w:sz w:val="22"/>
          <w:szCs w:val="22"/>
        </w:rPr>
        <w:t xml:space="preserve"> </w:t>
      </w:r>
    </w:p>
    <w:p w:rsidR="005F5C52" w:rsidRDefault="005F5C52" w:rsidP="00EA20D4">
      <w:pPr>
        <w:pStyle w:val="Default"/>
        <w:spacing w:line="360" w:lineRule="auto"/>
        <w:jc w:val="both"/>
        <w:rPr>
          <w:rFonts w:asciiTheme="minorHAnsi" w:hAnsiTheme="minorHAnsi"/>
          <w:color w:val="auto"/>
          <w:sz w:val="22"/>
          <w:szCs w:val="22"/>
        </w:rPr>
      </w:pPr>
    </w:p>
    <w:p w:rsidR="00EA20D4" w:rsidRDefault="005F5C52" w:rsidP="00EA20D4">
      <w:pPr>
        <w:pStyle w:val="Default"/>
        <w:spacing w:line="360" w:lineRule="auto"/>
        <w:jc w:val="both"/>
        <w:rPr>
          <w:rFonts w:asciiTheme="minorHAnsi" w:hAnsiTheme="minorHAnsi"/>
          <w:color w:val="auto"/>
          <w:sz w:val="22"/>
          <w:szCs w:val="22"/>
        </w:rPr>
      </w:pPr>
      <w:r w:rsidRPr="005F5C52">
        <w:rPr>
          <w:rFonts w:asciiTheme="minorHAnsi" w:hAnsiTheme="minorHAnsi"/>
          <w:color w:val="auto"/>
          <w:sz w:val="22"/>
          <w:szCs w:val="22"/>
        </w:rPr>
        <w:t xml:space="preserve">Due to the widespread presence of violence geographically and temporally, analyses of archaeological remains </w:t>
      </w:r>
      <w:r>
        <w:rPr>
          <w:rFonts w:asciiTheme="minorHAnsi" w:hAnsiTheme="minorHAnsi"/>
          <w:color w:val="auto"/>
          <w:sz w:val="22"/>
          <w:szCs w:val="22"/>
        </w:rPr>
        <w:t>common</w:t>
      </w:r>
      <w:r w:rsidR="00062C08">
        <w:rPr>
          <w:rFonts w:asciiTheme="minorHAnsi" w:hAnsiTheme="minorHAnsi"/>
          <w:color w:val="auto"/>
          <w:sz w:val="22"/>
          <w:szCs w:val="22"/>
        </w:rPr>
        <w:t>ly</w:t>
      </w:r>
      <w:r w:rsidRPr="005F5C52">
        <w:rPr>
          <w:rFonts w:asciiTheme="minorHAnsi" w:hAnsiTheme="minorHAnsi"/>
          <w:color w:val="auto"/>
          <w:sz w:val="22"/>
          <w:szCs w:val="22"/>
        </w:rPr>
        <w:t xml:space="preserve"> display</w:t>
      </w:r>
      <w:r>
        <w:rPr>
          <w:rFonts w:asciiTheme="minorHAnsi" w:hAnsiTheme="minorHAnsi"/>
          <w:color w:val="auto"/>
          <w:sz w:val="22"/>
          <w:szCs w:val="22"/>
        </w:rPr>
        <w:t xml:space="preserve"> osteological signs of</w:t>
      </w:r>
      <w:r w:rsidRPr="005F5C52">
        <w:rPr>
          <w:rFonts w:asciiTheme="minorHAnsi" w:hAnsiTheme="minorHAnsi"/>
          <w:color w:val="auto"/>
          <w:sz w:val="22"/>
          <w:szCs w:val="22"/>
        </w:rPr>
        <w:t xml:space="preserve"> violence, and analyses of its m</w:t>
      </w:r>
      <w:r w:rsidR="00062C08">
        <w:rPr>
          <w:rFonts w:asciiTheme="minorHAnsi" w:hAnsiTheme="minorHAnsi"/>
          <w:color w:val="auto"/>
          <w:sz w:val="22"/>
          <w:szCs w:val="22"/>
        </w:rPr>
        <w:t>anifestation within assemblages illuminate the role and abundance</w:t>
      </w:r>
      <w:r w:rsidRPr="005F5C52">
        <w:rPr>
          <w:rFonts w:asciiTheme="minorHAnsi" w:hAnsiTheme="minorHAnsi"/>
          <w:color w:val="auto"/>
          <w:sz w:val="22"/>
          <w:szCs w:val="22"/>
        </w:rPr>
        <w:t xml:space="preserve"> of aggression within different societies and cultures.</w:t>
      </w:r>
      <w:r>
        <w:rPr>
          <w:rFonts w:asciiTheme="minorHAnsi" w:hAnsiTheme="minorHAnsi"/>
          <w:color w:val="auto"/>
          <w:sz w:val="22"/>
          <w:szCs w:val="22"/>
        </w:rPr>
        <w:t xml:space="preserve"> </w:t>
      </w:r>
      <w:r w:rsidR="00EA20D4" w:rsidRPr="008F1A33">
        <w:rPr>
          <w:rFonts w:asciiTheme="minorHAnsi" w:hAnsiTheme="minorHAnsi"/>
          <w:color w:val="auto"/>
          <w:sz w:val="22"/>
          <w:szCs w:val="22"/>
        </w:rPr>
        <w:t>I</w:t>
      </w:r>
      <w:r w:rsidR="00EA20D4" w:rsidRPr="00093901">
        <w:rPr>
          <w:rFonts w:asciiTheme="minorHAnsi" w:hAnsiTheme="minorHAnsi"/>
          <w:color w:val="auto"/>
          <w:sz w:val="22"/>
          <w:szCs w:val="22"/>
        </w:rPr>
        <w:t xml:space="preserve">nterpersonal violence </w:t>
      </w:r>
      <w:r w:rsidR="00EA20D4" w:rsidRPr="008F1A33">
        <w:rPr>
          <w:rFonts w:asciiTheme="minorHAnsi" w:hAnsiTheme="minorHAnsi"/>
          <w:color w:val="auto"/>
          <w:sz w:val="22"/>
          <w:szCs w:val="22"/>
        </w:rPr>
        <w:t>on skeletal remains fails</w:t>
      </w:r>
      <w:r>
        <w:rPr>
          <w:rFonts w:asciiTheme="minorHAnsi" w:hAnsiTheme="minorHAnsi"/>
          <w:color w:val="auto"/>
          <w:sz w:val="22"/>
          <w:szCs w:val="22"/>
        </w:rPr>
        <w:t>, however,</w:t>
      </w:r>
      <w:r w:rsidR="00EA20D4" w:rsidRPr="008F1A33">
        <w:rPr>
          <w:rFonts w:asciiTheme="minorHAnsi" w:hAnsiTheme="minorHAnsi"/>
          <w:color w:val="auto"/>
          <w:sz w:val="22"/>
          <w:szCs w:val="22"/>
        </w:rPr>
        <w:t xml:space="preserve"> to illuminate </w:t>
      </w:r>
      <w:r w:rsidR="00EA20D4">
        <w:rPr>
          <w:rFonts w:asciiTheme="minorHAnsi" w:hAnsiTheme="minorHAnsi"/>
          <w:color w:val="auto"/>
          <w:sz w:val="22"/>
          <w:szCs w:val="22"/>
        </w:rPr>
        <w:t xml:space="preserve">information on </w:t>
      </w:r>
      <w:r w:rsidR="00EA20D4" w:rsidRPr="008F1A33">
        <w:rPr>
          <w:rFonts w:asciiTheme="minorHAnsi" w:hAnsiTheme="minorHAnsi"/>
          <w:color w:val="auto"/>
          <w:sz w:val="22"/>
          <w:szCs w:val="22"/>
        </w:rPr>
        <w:t>the perpetrator</w:t>
      </w:r>
      <w:r w:rsidR="00EA20D4">
        <w:rPr>
          <w:rFonts w:asciiTheme="minorHAnsi" w:hAnsiTheme="minorHAnsi"/>
          <w:color w:val="auto"/>
          <w:sz w:val="22"/>
          <w:szCs w:val="22"/>
        </w:rPr>
        <w:t xml:space="preserve"> of the violence, </w:t>
      </w:r>
      <w:r w:rsidR="00EA20D4" w:rsidRPr="00093901">
        <w:rPr>
          <w:rFonts w:asciiTheme="minorHAnsi" w:hAnsiTheme="minorHAnsi"/>
          <w:color w:val="auto"/>
          <w:sz w:val="22"/>
          <w:szCs w:val="22"/>
        </w:rPr>
        <w:t>preserv</w:t>
      </w:r>
      <w:r w:rsidR="00EA20D4">
        <w:rPr>
          <w:rFonts w:asciiTheme="minorHAnsi" w:hAnsiTheme="minorHAnsi"/>
          <w:color w:val="auto"/>
          <w:sz w:val="22"/>
          <w:szCs w:val="22"/>
        </w:rPr>
        <w:t xml:space="preserve">ing only the trauma itself.  </w:t>
      </w:r>
      <w:r w:rsidRPr="005F5C52">
        <w:rPr>
          <w:rFonts w:asciiTheme="minorHAnsi" w:hAnsiTheme="minorHAnsi"/>
          <w:color w:val="auto"/>
          <w:sz w:val="22"/>
          <w:szCs w:val="22"/>
        </w:rPr>
        <w:t>The effects of violence are preserved only as a</w:t>
      </w:r>
      <w:r>
        <w:rPr>
          <w:rFonts w:asciiTheme="minorHAnsi" w:hAnsiTheme="minorHAnsi"/>
          <w:color w:val="auto"/>
          <w:sz w:val="22"/>
          <w:szCs w:val="22"/>
        </w:rPr>
        <w:t xml:space="preserve"> defect on the skeletal remains and research can be completed</w:t>
      </w:r>
      <w:r w:rsidRPr="005F5C52">
        <w:rPr>
          <w:rFonts w:asciiTheme="minorHAnsi" w:hAnsiTheme="minorHAnsi"/>
          <w:color w:val="auto"/>
          <w:sz w:val="22"/>
          <w:szCs w:val="22"/>
        </w:rPr>
        <w:t xml:space="preserve"> </w:t>
      </w:r>
      <w:r>
        <w:rPr>
          <w:rFonts w:asciiTheme="minorHAnsi" w:hAnsiTheme="minorHAnsi"/>
          <w:color w:val="auto"/>
          <w:sz w:val="22"/>
          <w:szCs w:val="22"/>
        </w:rPr>
        <w:t>to reveal</w:t>
      </w:r>
      <w:r w:rsidRPr="005F5C52">
        <w:rPr>
          <w:rFonts w:asciiTheme="minorHAnsi" w:hAnsiTheme="minorHAnsi"/>
          <w:color w:val="auto"/>
          <w:sz w:val="22"/>
          <w:szCs w:val="22"/>
        </w:rPr>
        <w:t xml:space="preserve"> its location, stage of healing and potentially the weapon used and </w:t>
      </w:r>
      <w:r w:rsidR="00062C08">
        <w:rPr>
          <w:rFonts w:asciiTheme="minorHAnsi" w:hAnsiTheme="minorHAnsi"/>
          <w:color w:val="auto"/>
          <w:sz w:val="22"/>
          <w:szCs w:val="22"/>
        </w:rPr>
        <w:t xml:space="preserve">trauma </w:t>
      </w:r>
      <w:r w:rsidRPr="005F5C52">
        <w:rPr>
          <w:rFonts w:asciiTheme="minorHAnsi" w:hAnsiTheme="minorHAnsi"/>
          <w:color w:val="auto"/>
          <w:sz w:val="22"/>
          <w:szCs w:val="22"/>
        </w:rPr>
        <w:t xml:space="preserve">severity, limiting our ability to reconstruct the scene of the traumatic event. </w:t>
      </w:r>
      <w:r>
        <w:rPr>
          <w:rFonts w:asciiTheme="minorHAnsi" w:hAnsiTheme="minorHAnsi"/>
          <w:color w:val="auto"/>
          <w:sz w:val="22"/>
          <w:szCs w:val="22"/>
        </w:rPr>
        <w:t>T</w:t>
      </w:r>
      <w:r w:rsidR="00EA20D4" w:rsidRPr="00A011F9">
        <w:rPr>
          <w:rFonts w:asciiTheme="minorHAnsi" w:hAnsiTheme="minorHAnsi"/>
          <w:color w:val="auto"/>
          <w:sz w:val="22"/>
          <w:szCs w:val="22"/>
        </w:rPr>
        <w:t xml:space="preserve">he skeleton can </w:t>
      </w:r>
      <w:r w:rsidR="00062C08">
        <w:rPr>
          <w:rFonts w:asciiTheme="minorHAnsi" w:hAnsiTheme="minorHAnsi"/>
          <w:color w:val="auto"/>
          <w:sz w:val="22"/>
          <w:szCs w:val="22"/>
        </w:rPr>
        <w:t xml:space="preserve">however </w:t>
      </w:r>
      <w:r w:rsidR="00EA20D4" w:rsidRPr="00A011F9">
        <w:rPr>
          <w:rFonts w:asciiTheme="minorHAnsi" w:hAnsiTheme="minorHAnsi"/>
          <w:color w:val="auto"/>
          <w:sz w:val="22"/>
          <w:szCs w:val="22"/>
        </w:rPr>
        <w:t xml:space="preserve">reveal the biological sex, age and </w:t>
      </w:r>
      <w:r>
        <w:rPr>
          <w:rFonts w:asciiTheme="minorHAnsi" w:hAnsiTheme="minorHAnsi"/>
          <w:color w:val="auto"/>
          <w:sz w:val="22"/>
          <w:szCs w:val="22"/>
        </w:rPr>
        <w:t>ancestral</w:t>
      </w:r>
      <w:r w:rsidR="00EA20D4" w:rsidRPr="00A011F9">
        <w:rPr>
          <w:rFonts w:asciiTheme="minorHAnsi" w:hAnsiTheme="minorHAnsi"/>
          <w:color w:val="auto"/>
          <w:sz w:val="22"/>
          <w:szCs w:val="22"/>
        </w:rPr>
        <w:t xml:space="preserve"> background of the individual</w:t>
      </w:r>
      <w:r w:rsidR="00062C08">
        <w:rPr>
          <w:rFonts w:asciiTheme="minorHAnsi" w:hAnsiTheme="minorHAnsi"/>
          <w:color w:val="auto"/>
          <w:sz w:val="22"/>
          <w:szCs w:val="22"/>
        </w:rPr>
        <w:t>, forming an</w:t>
      </w:r>
      <w:r w:rsidR="00EA20D4">
        <w:rPr>
          <w:rFonts w:asciiTheme="minorHAnsi" w:hAnsiTheme="minorHAnsi"/>
          <w:color w:val="auto"/>
          <w:sz w:val="22"/>
          <w:szCs w:val="22"/>
        </w:rPr>
        <w:t xml:space="preserve"> understanding of the type of violence and its prevalence within different social groups</w:t>
      </w:r>
      <w:r w:rsidR="00EA20D4" w:rsidRPr="00A011F9">
        <w:rPr>
          <w:rFonts w:asciiTheme="minorHAnsi" w:hAnsiTheme="minorHAnsi"/>
          <w:color w:val="auto"/>
          <w:sz w:val="22"/>
          <w:szCs w:val="22"/>
        </w:rPr>
        <w:t xml:space="preserve"> (White and </w:t>
      </w:r>
      <w:proofErr w:type="spellStart"/>
      <w:r w:rsidR="00EA20D4" w:rsidRPr="00A011F9">
        <w:rPr>
          <w:rFonts w:asciiTheme="minorHAnsi" w:hAnsiTheme="minorHAnsi"/>
          <w:color w:val="auto"/>
          <w:sz w:val="22"/>
          <w:szCs w:val="22"/>
        </w:rPr>
        <w:t>Folkens</w:t>
      </w:r>
      <w:proofErr w:type="spellEnd"/>
      <w:r w:rsidR="00EA20D4" w:rsidRPr="00A011F9">
        <w:rPr>
          <w:rFonts w:asciiTheme="minorHAnsi" w:hAnsiTheme="minorHAnsi"/>
          <w:color w:val="auto"/>
          <w:sz w:val="22"/>
          <w:szCs w:val="22"/>
        </w:rPr>
        <w:t xml:space="preserve"> 2005). </w:t>
      </w:r>
    </w:p>
    <w:p w:rsidR="00747923" w:rsidRPr="00747923" w:rsidRDefault="00747923" w:rsidP="00DE6EF2">
      <w:pPr>
        <w:pStyle w:val="Default"/>
        <w:spacing w:line="360" w:lineRule="auto"/>
        <w:jc w:val="both"/>
        <w:rPr>
          <w:rFonts w:asciiTheme="minorHAnsi" w:hAnsiTheme="minorHAnsi" w:cstheme="minorBidi"/>
          <w:color w:val="auto"/>
          <w:sz w:val="22"/>
          <w:szCs w:val="22"/>
        </w:rPr>
      </w:pPr>
    </w:p>
    <w:p w:rsidR="00A011F9" w:rsidRDefault="00747923" w:rsidP="00DE6EF2">
      <w:pPr>
        <w:pStyle w:val="Heading2"/>
        <w:jc w:val="both"/>
      </w:pPr>
      <w:r>
        <w:t xml:space="preserve">Research Methods </w:t>
      </w:r>
    </w:p>
    <w:p w:rsidR="00747923" w:rsidRPr="003E2383" w:rsidRDefault="003E2383" w:rsidP="00DE6EF2">
      <w:pPr>
        <w:pStyle w:val="Default"/>
        <w:spacing w:line="360" w:lineRule="auto"/>
        <w:jc w:val="both"/>
        <w:rPr>
          <w:i/>
          <w:sz w:val="22"/>
          <w:szCs w:val="22"/>
        </w:rPr>
      </w:pPr>
      <w:r>
        <w:rPr>
          <w:i/>
          <w:sz w:val="22"/>
          <w:szCs w:val="22"/>
        </w:rPr>
        <w:t xml:space="preserve">Methods </w:t>
      </w:r>
    </w:p>
    <w:p w:rsidR="00D60EF9" w:rsidRDefault="000052A3" w:rsidP="00D60EF9">
      <w:r>
        <w:t xml:space="preserve">This research </w:t>
      </w:r>
      <w:r w:rsidR="00062C08">
        <w:t>quantified</w:t>
      </w:r>
      <w:r>
        <w:t xml:space="preserve"> the number of </w:t>
      </w:r>
      <w:r w:rsidR="00D60EF9">
        <w:t xml:space="preserve">biological </w:t>
      </w:r>
      <w:r>
        <w:t xml:space="preserve">male and female skeletal remains exhibiting interpersonal violence using data </w:t>
      </w:r>
      <w:r w:rsidRPr="00D60EF9">
        <w:t xml:space="preserve">from the Museum of London’s </w:t>
      </w:r>
      <w:r w:rsidR="008E7D4A">
        <w:t xml:space="preserve">online </w:t>
      </w:r>
      <w:r w:rsidRPr="00D60EF9">
        <w:t xml:space="preserve">WORD </w:t>
      </w:r>
      <w:r w:rsidR="00C2290C">
        <w:t xml:space="preserve">osteological </w:t>
      </w:r>
      <w:r w:rsidR="005F5C52">
        <w:t>d</w:t>
      </w:r>
      <w:r w:rsidRPr="00D60EF9">
        <w:t>atabase from excavations</w:t>
      </w:r>
      <w:r w:rsidR="00D60EF9">
        <w:t xml:space="preserve"> of cemeteries in London</w:t>
      </w:r>
      <w:r w:rsidRPr="00D60EF9">
        <w:t>.  Informatio</w:t>
      </w:r>
      <w:r w:rsidR="001623E0">
        <w:t>n on each individual’s sex, age and their</w:t>
      </w:r>
      <w:r w:rsidRPr="00D60EF9">
        <w:t xml:space="preserve"> trauma classification</w:t>
      </w:r>
      <w:r w:rsidR="001623E0">
        <w:t>, explanation</w:t>
      </w:r>
      <w:r w:rsidRPr="00D60EF9">
        <w:t xml:space="preserve"> and trauma location was detailed on the WORD document. </w:t>
      </w:r>
      <w:r w:rsidR="008E7D4A">
        <w:t xml:space="preserve"> </w:t>
      </w:r>
      <w:r w:rsidRPr="00D60EF9">
        <w:t xml:space="preserve">Details of the location of the </w:t>
      </w:r>
      <w:r w:rsidR="008E7D4A">
        <w:t>cemeteries</w:t>
      </w:r>
      <w:r w:rsidRPr="00D60EF9">
        <w:t>, period of use and socio-economic status was further available, allowing contextual information to be known, however the sites contain no documentation on the individuals</w:t>
      </w:r>
      <w:r w:rsidR="002277CB">
        <w:t>, limiting understanding of the lifestyles of those analysed</w:t>
      </w:r>
      <w:r w:rsidRPr="00D60EF9">
        <w:t xml:space="preserve">.  </w:t>
      </w:r>
    </w:p>
    <w:p w:rsidR="0027366D" w:rsidRPr="00D60EF9" w:rsidRDefault="000A1644" w:rsidP="00D60EF9">
      <w:r w:rsidRPr="000A1644">
        <w:t xml:space="preserve">Adult individuals with purposefully caused interpersonal trauma were included within this study, </w:t>
      </w:r>
      <w:r w:rsidR="00076C7E">
        <w:t xml:space="preserve">and their biological sex and age </w:t>
      </w:r>
      <w:r w:rsidR="002277CB">
        <w:t>were</w:t>
      </w:r>
      <w:r w:rsidR="00076C7E">
        <w:t xml:space="preserve"> </w:t>
      </w:r>
      <w:r w:rsidRPr="000A1644">
        <w:t xml:space="preserve">predetermined and detailed on the WORD document. </w:t>
      </w:r>
      <w:r w:rsidR="00D60EF9" w:rsidRPr="00D60EF9">
        <w:t>Due to difficulties in assigning biological sex of sub-adults, only definitively defined adult remains were included in this research</w:t>
      </w:r>
      <w:r w:rsidR="00062C08">
        <w:t>, and no individuals of indeterminate biological sex were used</w:t>
      </w:r>
      <w:r w:rsidR="00D60EF9" w:rsidRPr="00D60EF9">
        <w:t xml:space="preserve"> (WORD Database 2016). </w:t>
      </w:r>
      <w:r w:rsidR="00D60EF9">
        <w:t xml:space="preserve"> T</w:t>
      </w:r>
      <w:r w:rsidR="00D60EF9" w:rsidRPr="00D60EF9">
        <w:t>he use of only interpersonal violence</w:t>
      </w:r>
      <w:r w:rsidR="00D60EF9">
        <w:t xml:space="preserve">, excluding accidental trauma, allowed </w:t>
      </w:r>
      <w:r w:rsidR="00D60EF9">
        <w:lastRenderedPageBreak/>
        <w:t>quantification of social violence</w:t>
      </w:r>
      <w:r w:rsidR="00747923" w:rsidRPr="00A85AF2">
        <w:t xml:space="preserve"> </w:t>
      </w:r>
      <w:r w:rsidR="00D60EF9">
        <w:t xml:space="preserve">within society.  </w:t>
      </w:r>
      <w:r w:rsidR="005F5C52">
        <w:t>T</w:t>
      </w:r>
      <w:r w:rsidR="00D60EF9">
        <w:t xml:space="preserve">he </w:t>
      </w:r>
      <w:r w:rsidR="005F5C52">
        <w:t>inclusion</w:t>
      </w:r>
      <w:r w:rsidR="00D60EF9">
        <w:t xml:space="preserve"> of multiple sites across London with varying socio-economic status </w:t>
      </w:r>
      <w:r w:rsidR="00062C08">
        <w:t>facilitated</w:t>
      </w:r>
      <w:r w:rsidR="00D60EF9">
        <w:t xml:space="preserve"> the prevalence of social violence to be determined across all tiers of society </w:t>
      </w:r>
      <w:r w:rsidR="005F5C52">
        <w:t>throughout</w:t>
      </w:r>
      <w:r w:rsidR="00D60EF9">
        <w:t xml:space="preserve"> London, </w:t>
      </w:r>
      <w:r w:rsidR="00BC3E88">
        <w:t>ensur</w:t>
      </w:r>
      <w:r w:rsidR="00D60EF9">
        <w:t xml:space="preserve">ing </w:t>
      </w:r>
      <w:r w:rsidR="004E5DD7">
        <w:t xml:space="preserve">individuals representing diverse </w:t>
      </w:r>
      <w:r w:rsidR="00747923">
        <w:t>lifestyle</w:t>
      </w:r>
      <w:r w:rsidR="004E5DD7">
        <w:t>s and ages were included</w:t>
      </w:r>
      <w:r w:rsidR="00747923">
        <w:t xml:space="preserve">. </w:t>
      </w:r>
      <w:r w:rsidR="00B474D6">
        <w:t xml:space="preserve">The MOLA data classified trauma caused by interpersonal violence into; ‘Projectile Injuries’, ‘Fractures’, ‘Sharp Force Traumas’ and ‘Blunt Force Traumas’, allowing a cross-comparative analysis into trauma type (WORD Database 2016).  Trauma was further classified as ‘Healed’ or ‘Unhealed’, and location of trauma was detailed as ‘Cranial’, ‘Post-cranial’ or ‘NA’, allowing a comparison of ante- and peri-mortem violence to determine the severity of trauma and differences in anatomical targeting across the periods and sexes.  </w:t>
      </w:r>
    </w:p>
    <w:p w:rsidR="007549C1" w:rsidRPr="003E2383" w:rsidRDefault="003E2383" w:rsidP="00DE6EF2">
      <w:pPr>
        <w:pStyle w:val="Default"/>
        <w:spacing w:line="360" w:lineRule="auto"/>
        <w:jc w:val="both"/>
        <w:rPr>
          <w:i/>
          <w:sz w:val="22"/>
          <w:szCs w:val="22"/>
        </w:rPr>
      </w:pPr>
      <w:r>
        <w:rPr>
          <w:i/>
          <w:sz w:val="22"/>
          <w:szCs w:val="22"/>
        </w:rPr>
        <w:t xml:space="preserve">Number of Traumas </w:t>
      </w:r>
    </w:p>
    <w:p w:rsidR="002C47C9" w:rsidRDefault="003E2383" w:rsidP="00E51676">
      <w:pPr>
        <w:pStyle w:val="Default"/>
        <w:spacing w:line="360" w:lineRule="auto"/>
        <w:jc w:val="both"/>
        <w:rPr>
          <w:sz w:val="22"/>
          <w:szCs w:val="22"/>
        </w:rPr>
      </w:pPr>
      <w:r>
        <w:rPr>
          <w:sz w:val="22"/>
          <w:szCs w:val="22"/>
        </w:rPr>
        <w:t xml:space="preserve">To determine </w:t>
      </w:r>
      <w:r w:rsidR="000521AD">
        <w:rPr>
          <w:sz w:val="22"/>
          <w:szCs w:val="22"/>
        </w:rPr>
        <w:t>differences</w:t>
      </w:r>
      <w:r>
        <w:rPr>
          <w:sz w:val="22"/>
          <w:szCs w:val="22"/>
        </w:rPr>
        <w:t xml:space="preserve"> in the number of males and females exhibiting interpersonal violence, sites were separated by time period and the total number of males and females exhumed from each excavation were summed. All individuals exhibiting interpersonal violence were summed, and this </w:t>
      </w:r>
      <w:r w:rsidR="00C0550C">
        <w:rPr>
          <w:sz w:val="22"/>
          <w:szCs w:val="22"/>
        </w:rPr>
        <w:t xml:space="preserve">group </w:t>
      </w:r>
      <w:r>
        <w:rPr>
          <w:sz w:val="22"/>
          <w:szCs w:val="22"/>
        </w:rPr>
        <w:t xml:space="preserve">was split into male and female categories. Males exhibiting interpersonal violence were calculated as a percentage of the total number of males exhumed, which was repeated for females, </w:t>
      </w:r>
      <w:r w:rsidR="008E047E">
        <w:rPr>
          <w:sz w:val="22"/>
          <w:szCs w:val="22"/>
        </w:rPr>
        <w:t>calculating the prevalence</w:t>
      </w:r>
      <w:r>
        <w:rPr>
          <w:sz w:val="22"/>
          <w:szCs w:val="22"/>
        </w:rPr>
        <w:t xml:space="preserve"> of violence </w:t>
      </w:r>
      <w:r w:rsidR="000521AD">
        <w:rPr>
          <w:sz w:val="22"/>
          <w:szCs w:val="22"/>
        </w:rPr>
        <w:t>markings on</w:t>
      </w:r>
      <w:r>
        <w:rPr>
          <w:sz w:val="22"/>
          <w:szCs w:val="22"/>
        </w:rPr>
        <w:t xml:space="preserve"> both genders</w:t>
      </w:r>
      <w:r w:rsidR="008E047E">
        <w:rPr>
          <w:sz w:val="22"/>
          <w:szCs w:val="22"/>
        </w:rPr>
        <w:t xml:space="preserve"> from the total number o</w:t>
      </w:r>
      <w:r w:rsidR="00062C08">
        <w:rPr>
          <w:sz w:val="22"/>
          <w:szCs w:val="22"/>
        </w:rPr>
        <w:t>f males and females excavated from</w:t>
      </w:r>
      <w:r w:rsidR="008E047E">
        <w:rPr>
          <w:sz w:val="22"/>
          <w:szCs w:val="22"/>
        </w:rPr>
        <w:t xml:space="preserve"> each time period respectively</w:t>
      </w:r>
      <w:r>
        <w:rPr>
          <w:sz w:val="22"/>
          <w:szCs w:val="22"/>
        </w:rPr>
        <w:t xml:space="preserve">.  The percentages were calculated in relation to the total number of traumas per biological sex </w:t>
      </w:r>
      <w:r w:rsidR="00D60EF9">
        <w:rPr>
          <w:sz w:val="22"/>
          <w:szCs w:val="22"/>
        </w:rPr>
        <w:t>per period to</w:t>
      </w:r>
      <w:r>
        <w:rPr>
          <w:sz w:val="22"/>
          <w:szCs w:val="22"/>
        </w:rPr>
        <w:t xml:space="preserve"> account for cases of multiple injuries exhibited by individuals and cases w</w:t>
      </w:r>
      <w:r w:rsidR="00C373B4">
        <w:rPr>
          <w:sz w:val="22"/>
          <w:szCs w:val="22"/>
        </w:rPr>
        <w:t>h</w:t>
      </w:r>
      <w:r>
        <w:rPr>
          <w:sz w:val="22"/>
          <w:szCs w:val="22"/>
        </w:rPr>
        <w:t>ere details of trauma w</w:t>
      </w:r>
      <w:r w:rsidR="00E505EB">
        <w:rPr>
          <w:sz w:val="22"/>
          <w:szCs w:val="22"/>
        </w:rPr>
        <w:t>ere</w:t>
      </w:r>
      <w:r>
        <w:rPr>
          <w:sz w:val="22"/>
          <w:szCs w:val="22"/>
        </w:rPr>
        <w:t xml:space="preserve"> stated as ‘NA’.</w:t>
      </w:r>
    </w:p>
    <w:p w:rsidR="00E51676" w:rsidRPr="00E51676" w:rsidRDefault="00E51676" w:rsidP="00E51676">
      <w:pPr>
        <w:pStyle w:val="Default"/>
        <w:spacing w:line="360" w:lineRule="auto"/>
        <w:jc w:val="both"/>
        <w:rPr>
          <w:sz w:val="22"/>
          <w:szCs w:val="22"/>
        </w:rPr>
      </w:pPr>
    </w:p>
    <w:p w:rsidR="005B65AB" w:rsidRPr="002C47C9" w:rsidRDefault="002C47C9" w:rsidP="00DE6EF2">
      <w:pPr>
        <w:jc w:val="both"/>
        <w:rPr>
          <w:i/>
        </w:rPr>
      </w:pPr>
      <w:r>
        <w:rPr>
          <w:i/>
        </w:rPr>
        <w:t>Mechanism of Injury</w:t>
      </w:r>
    </w:p>
    <w:p w:rsidR="008E047E" w:rsidRDefault="008E047E" w:rsidP="008E047E">
      <w:pPr>
        <w:jc w:val="both"/>
      </w:pPr>
      <w:r>
        <w:t>Direct trauma fractures, defined as a complete or partial break in the continuity of a bone, are transverse, oblique, spiral, or crushed in form.  These have been associated with fighting</w:t>
      </w:r>
      <w:r w:rsidR="00062C08">
        <w:t xml:space="preserve"> and</w:t>
      </w:r>
      <w:r>
        <w:t xml:space="preserve"> falling (Lovell 1997, 141; Roberts and Manchester 2010, 110). Direct projectile traumas, rare in the archaeological record, create an indentation or hollow within a bone. Projectile injuries signify the use of fire-arms or projectile weapons from a further distance and can lead to indirect radiating fractures from the point of impact (Roberts and Manchester 2010, 110). Blunt force trauma causes osteological depressed fractures and signifies the use of blunt weapons at </w:t>
      </w:r>
      <w:r w:rsidR="00062C08">
        <w:t xml:space="preserve">a </w:t>
      </w:r>
      <w:r>
        <w:t>relatively close proximity, for example a hammer. Differently, sharp force trauma, sharp indentations and cutting across a bone, signifies use of sharp edged weapons also at relatively close proximity, for example a dagger or knife (Roberts and Manchester 2010, 110). Changing trends in these harming mechanisms could suggest different social fighting style and acceptance (Lovell 1997, 142). These trauma types were included in the research to determine use trends in injury mechanisms between the sexes across the medieval and post-medieval period.</w:t>
      </w:r>
    </w:p>
    <w:p w:rsidR="008E7D4A" w:rsidRDefault="008E047E" w:rsidP="00DE6EF2">
      <w:pPr>
        <w:jc w:val="both"/>
      </w:pPr>
      <w:r>
        <w:lastRenderedPageBreak/>
        <w:t>Injuries classified as ‘Projectile’, ‘Fracture’, ‘Blunt Force’, ‘Sharp Force’ traumas and ‘NA’ in the WORD database were summed and split by biological sex for both the medieval and post-medieval periods. These frequencies were calculated as a percentage of the total number of traumas exhibited by males and females</w:t>
      </w:r>
      <w:r w:rsidR="00DB185C">
        <w:t xml:space="preserve"> to determine the prevalence of each type of trauma</w:t>
      </w:r>
      <w:r>
        <w:t xml:space="preserve">. In the cases of multiple injuries, each were counted individually to represent the total number of injuries present, however if an exit and entrance wound were present, these were counted as one. The percentages were plotted against each other to highlight trends in trauma frequency between the sexes for each </w:t>
      </w:r>
      <w:proofErr w:type="gramStart"/>
      <w:r>
        <w:t>time period</w:t>
      </w:r>
      <w:proofErr w:type="gramEnd"/>
      <w:r>
        <w:t xml:space="preserve"> independently, then combined in the analysis to identify these trends in relation to time period.</w:t>
      </w:r>
      <w:r w:rsidR="00DB185C">
        <w:t xml:space="preserve"> </w:t>
      </w:r>
      <w:r>
        <w:t xml:space="preserve"> </w:t>
      </w:r>
      <w:r w:rsidR="00DB185C">
        <w:t xml:space="preserve">Cases with multiple traumatic defects </w:t>
      </w:r>
      <w:r w:rsidR="00C80042">
        <w:t>were discussed and compared separately.</w:t>
      </w:r>
    </w:p>
    <w:p w:rsidR="002C47C9" w:rsidRDefault="002C47C9" w:rsidP="00DE6EF2">
      <w:pPr>
        <w:jc w:val="both"/>
        <w:rPr>
          <w:i/>
        </w:rPr>
      </w:pPr>
      <w:r>
        <w:rPr>
          <w:i/>
        </w:rPr>
        <w:t xml:space="preserve">Location of Trauma </w:t>
      </w:r>
    </w:p>
    <w:p w:rsidR="008E047E" w:rsidRDefault="008E047E" w:rsidP="00DE6EF2">
      <w:pPr>
        <w:jc w:val="both"/>
      </w:pPr>
      <w:r>
        <w:t xml:space="preserve">The location of trauma was classified as ‘Cranial’, including trauma to the cranial elements, ‘Postcranial’, including traumas to all other elements, or ‘NA’, when it could not be determined in the WORD database. </w:t>
      </w:r>
      <w:r w:rsidR="00DB185C">
        <w:t>T</w:t>
      </w:r>
      <w:r>
        <w:t xml:space="preserve">he number of cranial, post-cranial and NA traumas were split by biological sex for both the medieval and post-medieval and summed. </w:t>
      </w:r>
      <w:r w:rsidR="00DB185C">
        <w:t>To determine the prevalence of traumas within each location, t</w:t>
      </w:r>
      <w:r>
        <w:t xml:space="preserve">hese were calculated as a total percentage of the total number of traumas exhibited by males and females. In the cases of multiple injuries, each were counted individually. The percentages of cranial, post-cranial and NA traumas were plotted against each other to highlight trends in their </w:t>
      </w:r>
      <w:r w:rsidR="00304354">
        <w:t>prevalence</w:t>
      </w:r>
      <w:r>
        <w:t xml:space="preserve"> between the sexes for each time period independently, then combined in the analysis to identify these trends in relation to time period.</w:t>
      </w:r>
    </w:p>
    <w:p w:rsidR="002C47C9" w:rsidRPr="002C47C9" w:rsidRDefault="002C47C9" w:rsidP="00DE6EF2">
      <w:pPr>
        <w:jc w:val="both"/>
        <w:rPr>
          <w:i/>
        </w:rPr>
      </w:pPr>
      <w:r>
        <w:rPr>
          <w:i/>
        </w:rPr>
        <w:t>Healing of Trauma</w:t>
      </w:r>
    </w:p>
    <w:p w:rsidR="002F019A" w:rsidRDefault="00A1633A" w:rsidP="00DE6EF2">
      <w:pPr>
        <w:jc w:val="both"/>
      </w:pPr>
      <w:r>
        <w:t xml:space="preserve">To determine if the trauma was sustained ante- or peri-mortem to infer if the violent encounter was associated with the death of the individual, the phase of healing of each trauma was quantified.  </w:t>
      </w:r>
      <w:r w:rsidR="002C47C9">
        <w:t xml:space="preserve">The phases of healing were classified </w:t>
      </w:r>
      <w:r>
        <w:t>into</w:t>
      </w:r>
      <w:r w:rsidR="002C47C9">
        <w:t xml:space="preserve"> ‘Healed’, ‘Unhealed’ and ‘NA’ categories </w:t>
      </w:r>
      <w:r w:rsidR="008E047E">
        <w:t xml:space="preserve">in the WORD document </w:t>
      </w:r>
      <w:r w:rsidR="002C47C9">
        <w:t xml:space="preserve">and </w:t>
      </w:r>
      <w:r w:rsidR="008E047E">
        <w:t xml:space="preserve">these were </w:t>
      </w:r>
      <w:r w:rsidR="002C47C9">
        <w:t>split by biological sex for both the medieval and post-medieval and</w:t>
      </w:r>
      <w:r>
        <w:t xml:space="preserve"> then</w:t>
      </w:r>
      <w:r w:rsidR="002C47C9">
        <w:t xml:space="preserve"> summed. These were calculated as a percentage of the total number of traumas exhibited by males and females</w:t>
      </w:r>
      <w:r w:rsidR="00DB185C">
        <w:t xml:space="preserve"> to determine the prevalence of each phase of healing</w:t>
      </w:r>
      <w:r w:rsidR="002C47C9">
        <w:t>. In the cases of multiple injuries, each were counted individually.</w:t>
      </w:r>
      <w:r w:rsidR="002C47C9" w:rsidRPr="002C47C9">
        <w:t xml:space="preserve"> </w:t>
      </w:r>
      <w:r w:rsidR="002C47C9">
        <w:t xml:space="preserve">The number of healed, unhealed and NA traumas were plotted against each other to highlight trends in their </w:t>
      </w:r>
      <w:r w:rsidR="00304354">
        <w:t>prevalence</w:t>
      </w:r>
      <w:r w:rsidR="002C47C9">
        <w:t xml:space="preserve"> between the sexes for each time period independently, then combined in the analysis to identify these trends in relation to time period.</w:t>
      </w:r>
    </w:p>
    <w:p w:rsidR="003E2383" w:rsidRDefault="002D797B" w:rsidP="00DE6EF2">
      <w:pPr>
        <w:pStyle w:val="Heading2"/>
        <w:jc w:val="both"/>
      </w:pPr>
      <w:r>
        <w:t xml:space="preserve">Period </w:t>
      </w:r>
      <w:r w:rsidR="002C47C9">
        <w:t xml:space="preserve">Context </w:t>
      </w:r>
    </w:p>
    <w:p w:rsidR="005F5C52" w:rsidRPr="005F5C52" w:rsidRDefault="005F5C52" w:rsidP="005F5C52">
      <w:pPr>
        <w:rPr>
          <w:i/>
        </w:rPr>
      </w:pPr>
      <w:r w:rsidRPr="005F5C52">
        <w:rPr>
          <w:i/>
        </w:rPr>
        <w:t>Site Context</w:t>
      </w:r>
    </w:p>
    <w:p w:rsidR="008E047E" w:rsidRDefault="008E047E" w:rsidP="008E047E">
      <w:pPr>
        <w:pStyle w:val="Default"/>
        <w:spacing w:line="360" w:lineRule="auto"/>
        <w:jc w:val="both"/>
        <w:rPr>
          <w:sz w:val="22"/>
          <w:szCs w:val="22"/>
        </w:rPr>
      </w:pPr>
      <w:r>
        <w:rPr>
          <w:sz w:val="22"/>
          <w:szCs w:val="22"/>
        </w:rPr>
        <w:lastRenderedPageBreak/>
        <w:t>Six medieval and five post-medieval sites contained individuals with interpersonal violence trauma.  These are plotted in Figure 1. Nine of the sites are located close together within, or in proximity to, the City of London. One post-medieval sites, Chelsea Old Church, is located in Chelsea, west</w:t>
      </w:r>
      <w:r w:rsidR="00304354">
        <w:rPr>
          <w:sz w:val="22"/>
          <w:szCs w:val="22"/>
        </w:rPr>
        <w:t xml:space="preserve"> London</w:t>
      </w:r>
      <w:r>
        <w:rPr>
          <w:sz w:val="22"/>
          <w:szCs w:val="22"/>
        </w:rPr>
        <w:t xml:space="preserve">, and one medieval site, the Augustinian Priory of St. Mary Merton’s cemetery, is in Merton, 10 miles </w:t>
      </w:r>
      <w:r w:rsidR="00304354">
        <w:rPr>
          <w:sz w:val="22"/>
          <w:szCs w:val="22"/>
        </w:rPr>
        <w:t xml:space="preserve">away in </w:t>
      </w:r>
      <w:r>
        <w:rPr>
          <w:sz w:val="22"/>
          <w:szCs w:val="22"/>
        </w:rPr>
        <w:t>south-west</w:t>
      </w:r>
      <w:r w:rsidR="00304354">
        <w:rPr>
          <w:sz w:val="22"/>
          <w:szCs w:val="22"/>
        </w:rPr>
        <w:t xml:space="preserve"> London</w:t>
      </w:r>
      <w:r>
        <w:rPr>
          <w:sz w:val="22"/>
          <w:szCs w:val="22"/>
        </w:rPr>
        <w:t xml:space="preserve">. </w:t>
      </w:r>
    </w:p>
    <w:p w:rsidR="008E047E" w:rsidRDefault="008E047E" w:rsidP="008E047E">
      <w:pPr>
        <w:pStyle w:val="Default"/>
        <w:spacing w:line="360" w:lineRule="auto"/>
        <w:jc w:val="both"/>
        <w:rPr>
          <w:sz w:val="22"/>
          <w:szCs w:val="22"/>
        </w:rPr>
      </w:pPr>
      <w:r>
        <w:rPr>
          <w:sz w:val="22"/>
          <w:szCs w:val="22"/>
        </w:rPr>
        <w:t xml:space="preserve">30 medieval individuals were included from the medieval sample, and 19 individuals were included from the post-medieval sample.  </w:t>
      </w:r>
    </w:p>
    <w:p w:rsidR="008E047E" w:rsidRDefault="008E047E" w:rsidP="008E047E">
      <w:pPr>
        <w:pStyle w:val="Default"/>
        <w:spacing w:line="360" w:lineRule="auto"/>
        <w:jc w:val="center"/>
        <w:rPr>
          <w:sz w:val="22"/>
          <w:szCs w:val="22"/>
        </w:rPr>
      </w:pPr>
      <w:r>
        <w:rPr>
          <w:noProof/>
          <w:lang w:eastAsia="en-GB"/>
        </w:rPr>
        <w:drawing>
          <wp:inline distT="0" distB="0" distL="0" distR="0">
            <wp:extent cx="3549015"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27753" t="25714" r="25381" b="11037"/>
                    <a:stretch>
                      <a:fillRect/>
                    </a:stretch>
                  </pic:blipFill>
                  <pic:spPr bwMode="auto">
                    <a:xfrm>
                      <a:off x="0" y="0"/>
                      <a:ext cx="3549015" cy="2688590"/>
                    </a:xfrm>
                    <a:prstGeom prst="rect">
                      <a:avLst/>
                    </a:prstGeom>
                    <a:noFill/>
                    <a:ln>
                      <a:noFill/>
                    </a:ln>
                  </pic:spPr>
                </pic:pic>
              </a:graphicData>
            </a:graphic>
          </wp:inline>
        </w:drawing>
      </w:r>
    </w:p>
    <w:p w:rsidR="005F5C52" w:rsidRPr="008E047E" w:rsidRDefault="008E047E" w:rsidP="008E047E">
      <w:pPr>
        <w:pStyle w:val="Default"/>
        <w:spacing w:line="360" w:lineRule="auto"/>
        <w:jc w:val="both"/>
        <w:rPr>
          <w:sz w:val="22"/>
          <w:szCs w:val="22"/>
        </w:rPr>
      </w:pPr>
      <w:r>
        <w:rPr>
          <w:sz w:val="22"/>
          <w:szCs w:val="22"/>
        </w:rPr>
        <w:t xml:space="preserve">Figure 1. Map of the </w:t>
      </w:r>
      <w:r w:rsidR="00DB185C">
        <w:rPr>
          <w:sz w:val="22"/>
          <w:szCs w:val="22"/>
        </w:rPr>
        <w:t xml:space="preserve">location of the </w:t>
      </w:r>
      <w:r>
        <w:rPr>
          <w:sz w:val="22"/>
          <w:szCs w:val="22"/>
        </w:rPr>
        <w:t xml:space="preserve">medieval and post-medieval cemeteries analysed. </w:t>
      </w:r>
    </w:p>
    <w:p w:rsidR="008E047E" w:rsidRPr="008E047E" w:rsidRDefault="005D41DA" w:rsidP="008E047E">
      <w:pPr>
        <w:jc w:val="both"/>
        <w:rPr>
          <w:i/>
        </w:rPr>
      </w:pPr>
      <w:r>
        <w:rPr>
          <w:i/>
        </w:rPr>
        <w:t>Medieval Sites</w:t>
      </w:r>
    </w:p>
    <w:p w:rsidR="008E047E" w:rsidRPr="008E047E" w:rsidRDefault="008E047E" w:rsidP="008E047E">
      <w:r>
        <w:t>The medieval sites used in this research date from the middle- and late-medieval period</w:t>
      </w:r>
      <w:r w:rsidR="00304354">
        <w:t>s</w:t>
      </w:r>
      <w:r>
        <w:t>, ranging from use between AD 1050-1540</w:t>
      </w:r>
      <w:r w:rsidR="00304354">
        <w:t>,</w:t>
      </w:r>
      <w:r>
        <w:t xml:space="preserve"> with the middle ages ending with the 1500’s Protestant Reformation.  Of the eight medieval cemeteries excavated and published by the Museum of London, six contained individuals exhibiting interpersonal violence and were included in the study, summing 30 individuals from Merton Priory, </w:t>
      </w:r>
      <w:proofErr w:type="spellStart"/>
      <w:r>
        <w:t>Spital</w:t>
      </w:r>
      <w:proofErr w:type="spellEnd"/>
      <w:r>
        <w:t xml:space="preserve"> Square, East Smithfield Black Death, Guildhall Yard, Bermondsey Abbey and St. Mary Grace cemeteries. These sites included 26 males exhibiting 29 traumas and four females exhibiting four traumas, and are all located in Lon</w:t>
      </w:r>
      <w:r w:rsidR="00304354">
        <w:t>don within a 5</w:t>
      </w:r>
      <w:r>
        <w:t xml:space="preserve"> miles radius.  </w:t>
      </w:r>
    </w:p>
    <w:p w:rsidR="008E047E" w:rsidRDefault="00545DA6" w:rsidP="00DE6EF2">
      <w:pPr>
        <w:pStyle w:val="Default"/>
        <w:spacing w:line="360" w:lineRule="auto"/>
        <w:jc w:val="both"/>
        <w:rPr>
          <w:sz w:val="22"/>
          <w:szCs w:val="22"/>
        </w:rPr>
      </w:pPr>
      <w:r>
        <w:rPr>
          <w:sz w:val="22"/>
          <w:szCs w:val="22"/>
        </w:rPr>
        <w:t xml:space="preserve">After </w:t>
      </w:r>
      <w:r w:rsidR="00111EE5" w:rsidRPr="00111EE5">
        <w:rPr>
          <w:sz w:val="22"/>
          <w:szCs w:val="22"/>
        </w:rPr>
        <w:t>the Norman invasion of England in 1066, numerous power struggles for kingship</w:t>
      </w:r>
      <w:r>
        <w:rPr>
          <w:sz w:val="22"/>
          <w:szCs w:val="22"/>
        </w:rPr>
        <w:t xml:space="preserve"> occurred</w:t>
      </w:r>
      <w:r w:rsidR="00111EE5" w:rsidRPr="00111EE5">
        <w:rPr>
          <w:sz w:val="22"/>
          <w:szCs w:val="22"/>
        </w:rPr>
        <w:t xml:space="preserve">, including the Wars of the Roses and the 100 Years </w:t>
      </w:r>
      <w:r>
        <w:rPr>
          <w:sz w:val="22"/>
          <w:szCs w:val="22"/>
        </w:rPr>
        <w:t>Wars between England and France.  Consequently v</w:t>
      </w:r>
      <w:r w:rsidR="00111EE5" w:rsidRPr="00111EE5">
        <w:rPr>
          <w:sz w:val="22"/>
          <w:szCs w:val="22"/>
        </w:rPr>
        <w:t>iolence is often deemed a social norm in medieval life, with stat</w:t>
      </w:r>
      <w:r w:rsidR="001623E0">
        <w:rPr>
          <w:sz w:val="22"/>
          <w:szCs w:val="22"/>
        </w:rPr>
        <w:t xml:space="preserve">e war </w:t>
      </w:r>
      <w:r w:rsidR="001623E0" w:rsidRPr="00111EE5">
        <w:rPr>
          <w:sz w:val="22"/>
          <w:szCs w:val="22"/>
        </w:rPr>
        <w:t xml:space="preserve">lasting from months to years at a time </w:t>
      </w:r>
      <w:r w:rsidR="001623E0">
        <w:rPr>
          <w:sz w:val="22"/>
          <w:szCs w:val="22"/>
        </w:rPr>
        <w:t>and waging in recurrent years</w:t>
      </w:r>
      <w:r w:rsidR="00111EE5" w:rsidRPr="00111EE5">
        <w:rPr>
          <w:sz w:val="22"/>
          <w:szCs w:val="22"/>
        </w:rPr>
        <w:t xml:space="preserve"> (</w:t>
      </w:r>
      <w:proofErr w:type="spellStart"/>
      <w:r w:rsidR="00111EE5" w:rsidRPr="00111EE5">
        <w:rPr>
          <w:sz w:val="22"/>
          <w:szCs w:val="22"/>
        </w:rPr>
        <w:t>Allmand</w:t>
      </w:r>
      <w:proofErr w:type="spellEnd"/>
      <w:r w:rsidR="00111EE5" w:rsidRPr="00111EE5">
        <w:rPr>
          <w:sz w:val="22"/>
          <w:szCs w:val="22"/>
        </w:rPr>
        <w:t xml:space="preserve"> 1988; Goodman 1990; </w:t>
      </w:r>
      <w:proofErr w:type="spellStart"/>
      <w:r w:rsidR="00111EE5" w:rsidRPr="00111EE5">
        <w:rPr>
          <w:sz w:val="22"/>
          <w:szCs w:val="22"/>
        </w:rPr>
        <w:t>Turvey</w:t>
      </w:r>
      <w:proofErr w:type="spellEnd"/>
      <w:r w:rsidR="00111EE5" w:rsidRPr="00111EE5">
        <w:rPr>
          <w:sz w:val="22"/>
          <w:szCs w:val="22"/>
        </w:rPr>
        <w:t xml:space="preserve"> 2010).</w:t>
      </w:r>
      <w:r>
        <w:rPr>
          <w:sz w:val="22"/>
          <w:szCs w:val="22"/>
        </w:rPr>
        <w:t xml:space="preserve"> </w:t>
      </w:r>
      <w:r w:rsidR="00076C7E">
        <w:rPr>
          <w:sz w:val="22"/>
          <w:szCs w:val="22"/>
        </w:rPr>
        <w:t xml:space="preserve"> </w:t>
      </w:r>
    </w:p>
    <w:p w:rsidR="008E047E" w:rsidRDefault="008E047E" w:rsidP="008E047E">
      <w:pPr>
        <w:pStyle w:val="Default"/>
        <w:spacing w:line="360" w:lineRule="auto"/>
        <w:jc w:val="both"/>
        <w:rPr>
          <w:sz w:val="22"/>
          <w:szCs w:val="22"/>
        </w:rPr>
      </w:pPr>
      <w:r>
        <w:rPr>
          <w:sz w:val="22"/>
          <w:szCs w:val="22"/>
        </w:rPr>
        <w:t xml:space="preserve">The medieval civilisation lacked institutional condemnation of violence in the lower classes, whilst the ruling class of Barons and Earls, utilising large numbers of knights, maintained, gained and </w:t>
      </w:r>
      <w:r>
        <w:rPr>
          <w:sz w:val="22"/>
          <w:szCs w:val="22"/>
        </w:rPr>
        <w:lastRenderedPageBreak/>
        <w:t>annexed land and power through violence. All layers of society maintained a forced connection to war to prove loyalty to those above them in the ‘Great Chain of Being’ and due to the feudal society, tying land owners to landlords and necessitating their supply of men for battle at any needed time (</w:t>
      </w:r>
      <w:proofErr w:type="spellStart"/>
      <w:r>
        <w:rPr>
          <w:sz w:val="22"/>
          <w:szCs w:val="22"/>
        </w:rPr>
        <w:t>Turvey</w:t>
      </w:r>
      <w:proofErr w:type="spellEnd"/>
      <w:r>
        <w:rPr>
          <w:sz w:val="22"/>
          <w:szCs w:val="22"/>
        </w:rPr>
        <w:t xml:space="preserve"> 2010, 8). Thus, aggression has been defined as a reality of medieval lifestyle, used openly across society, and has been likened to modern verbal insults: an unpleasant but socially acceptable normality (Meyerson </w:t>
      </w:r>
      <w:r>
        <w:rPr>
          <w:i/>
          <w:sz w:val="22"/>
          <w:szCs w:val="22"/>
        </w:rPr>
        <w:t>et al</w:t>
      </w:r>
      <w:r>
        <w:rPr>
          <w:sz w:val="22"/>
          <w:szCs w:val="22"/>
        </w:rPr>
        <w:t>. 2004).</w:t>
      </w:r>
    </w:p>
    <w:p w:rsidR="002F019A" w:rsidRDefault="00111EE5" w:rsidP="000A1644">
      <w:pPr>
        <w:pStyle w:val="Default"/>
        <w:spacing w:line="360" w:lineRule="auto"/>
        <w:jc w:val="both"/>
        <w:rPr>
          <w:sz w:val="22"/>
          <w:szCs w:val="22"/>
        </w:rPr>
      </w:pPr>
      <w:r w:rsidRPr="00111EE5">
        <w:rPr>
          <w:sz w:val="22"/>
          <w:szCs w:val="22"/>
        </w:rPr>
        <w:t>Despite the City of Londo</w:t>
      </w:r>
      <w:r w:rsidR="00A1633A">
        <w:rPr>
          <w:sz w:val="22"/>
          <w:szCs w:val="22"/>
        </w:rPr>
        <w:t>n typically remaining loyal to T</w:t>
      </w:r>
      <w:r w:rsidRPr="00111EE5">
        <w:rPr>
          <w:sz w:val="22"/>
          <w:szCs w:val="22"/>
        </w:rPr>
        <w:t xml:space="preserve">he Crown at the Tower of London, men were still exploited as soldiers in times of need. </w:t>
      </w:r>
      <w:r w:rsidRPr="00576805">
        <w:rPr>
          <w:sz w:val="22"/>
          <w:szCs w:val="22"/>
        </w:rPr>
        <w:t>With 90% of the population relyi</w:t>
      </w:r>
      <w:r w:rsidR="00754DDC">
        <w:rPr>
          <w:sz w:val="22"/>
          <w:szCs w:val="22"/>
        </w:rPr>
        <w:t>ng on agriculture</w:t>
      </w:r>
      <w:r w:rsidRPr="00576805">
        <w:rPr>
          <w:sz w:val="22"/>
          <w:szCs w:val="22"/>
        </w:rPr>
        <w:t xml:space="preserve"> </w:t>
      </w:r>
      <w:r w:rsidR="00754DDC">
        <w:rPr>
          <w:sz w:val="22"/>
          <w:szCs w:val="22"/>
        </w:rPr>
        <w:t xml:space="preserve">in </w:t>
      </w:r>
      <w:r w:rsidRPr="00576805">
        <w:rPr>
          <w:sz w:val="22"/>
          <w:szCs w:val="22"/>
        </w:rPr>
        <w:t>the 15</w:t>
      </w:r>
      <w:r w:rsidRPr="001623E0">
        <w:rPr>
          <w:sz w:val="22"/>
          <w:szCs w:val="22"/>
          <w:vertAlign w:val="superscript"/>
        </w:rPr>
        <w:t>th</w:t>
      </w:r>
      <w:r w:rsidR="001623E0">
        <w:rPr>
          <w:sz w:val="22"/>
          <w:szCs w:val="22"/>
        </w:rPr>
        <w:t xml:space="preserve"> </w:t>
      </w:r>
      <w:r w:rsidRPr="00576805">
        <w:rPr>
          <w:sz w:val="22"/>
          <w:szCs w:val="22"/>
        </w:rPr>
        <w:t>century</w:t>
      </w:r>
      <w:r w:rsidRPr="00111EE5">
        <w:rPr>
          <w:sz w:val="22"/>
          <w:szCs w:val="22"/>
        </w:rPr>
        <w:t>, harvest failure was a further trigger of unrest</w:t>
      </w:r>
      <w:r w:rsidR="001623E0">
        <w:rPr>
          <w:sz w:val="22"/>
          <w:szCs w:val="22"/>
        </w:rPr>
        <w:t xml:space="preserve"> effecting urban and rural areas alike</w:t>
      </w:r>
      <w:r w:rsidRPr="00111EE5">
        <w:rPr>
          <w:sz w:val="22"/>
          <w:szCs w:val="22"/>
        </w:rPr>
        <w:t>, alongside the plague of the middle 1300’s, 1420’s, 1430’s and other epidemics throughout the 15</w:t>
      </w:r>
      <w:r w:rsidRPr="00A1633A">
        <w:rPr>
          <w:sz w:val="22"/>
          <w:szCs w:val="22"/>
          <w:vertAlign w:val="superscript"/>
        </w:rPr>
        <w:t>th</w:t>
      </w:r>
      <w:r w:rsidR="00A1633A">
        <w:rPr>
          <w:sz w:val="22"/>
          <w:szCs w:val="22"/>
        </w:rPr>
        <w:t xml:space="preserve"> century (</w:t>
      </w:r>
      <w:proofErr w:type="spellStart"/>
      <w:r w:rsidR="00A1633A">
        <w:rPr>
          <w:sz w:val="22"/>
          <w:szCs w:val="22"/>
        </w:rPr>
        <w:t>Turvey</w:t>
      </w:r>
      <w:proofErr w:type="spellEnd"/>
      <w:r w:rsidR="00A1633A">
        <w:rPr>
          <w:sz w:val="22"/>
          <w:szCs w:val="22"/>
        </w:rPr>
        <w:t xml:space="preserve"> 2010</w:t>
      </w:r>
      <w:r w:rsidRPr="00111EE5">
        <w:rPr>
          <w:sz w:val="22"/>
          <w:szCs w:val="22"/>
        </w:rPr>
        <w:t>).</w:t>
      </w:r>
      <w:r w:rsidR="00A1633A">
        <w:rPr>
          <w:sz w:val="22"/>
          <w:szCs w:val="22"/>
        </w:rPr>
        <w:t xml:space="preserve"> </w:t>
      </w:r>
      <w:r w:rsidRPr="00111EE5">
        <w:rPr>
          <w:sz w:val="22"/>
          <w:szCs w:val="22"/>
        </w:rPr>
        <w:t xml:space="preserve">Finally, whilst Meyerson </w:t>
      </w:r>
      <w:r w:rsidR="00893E68">
        <w:rPr>
          <w:i/>
          <w:sz w:val="22"/>
          <w:szCs w:val="22"/>
        </w:rPr>
        <w:t>et al</w:t>
      </w:r>
      <w:r>
        <w:rPr>
          <w:i/>
          <w:sz w:val="22"/>
          <w:szCs w:val="22"/>
        </w:rPr>
        <w:t>.</w:t>
      </w:r>
      <w:r w:rsidRPr="00111EE5">
        <w:rPr>
          <w:sz w:val="22"/>
          <w:szCs w:val="22"/>
        </w:rPr>
        <w:t xml:space="preserve"> (2004) state most organised violence to have been male orientated, its casual nature is believed to have allowed females to openly participate in violence, and </w:t>
      </w:r>
      <w:r w:rsidR="00754DDC">
        <w:rPr>
          <w:sz w:val="22"/>
          <w:szCs w:val="22"/>
        </w:rPr>
        <w:t xml:space="preserve">females </w:t>
      </w:r>
      <w:r w:rsidRPr="00111EE5">
        <w:rPr>
          <w:sz w:val="22"/>
          <w:szCs w:val="22"/>
        </w:rPr>
        <w:t>were often targets of violence in raids and attack. This suggests violence could be prevalent at a high level in both sexes in the medieval sample.</w:t>
      </w:r>
    </w:p>
    <w:p w:rsidR="00076C7E" w:rsidRPr="000A1644" w:rsidRDefault="00076C7E" w:rsidP="000A1644">
      <w:pPr>
        <w:pStyle w:val="Default"/>
        <w:spacing w:line="360" w:lineRule="auto"/>
        <w:jc w:val="both"/>
        <w:rPr>
          <w:sz w:val="22"/>
          <w:szCs w:val="22"/>
        </w:rPr>
      </w:pPr>
    </w:p>
    <w:p w:rsidR="005D41DA" w:rsidRDefault="00111EE5" w:rsidP="00DE6EF2">
      <w:pPr>
        <w:jc w:val="both"/>
        <w:rPr>
          <w:i/>
        </w:rPr>
      </w:pPr>
      <w:r>
        <w:rPr>
          <w:i/>
        </w:rPr>
        <w:t xml:space="preserve">Post-medieval </w:t>
      </w:r>
    </w:p>
    <w:p w:rsidR="008E047E" w:rsidRPr="005F5C52" w:rsidRDefault="008E047E" w:rsidP="008E047E">
      <w:r>
        <w:t>The post-medieval sites used in this research date from the 16</w:t>
      </w:r>
      <w:r w:rsidRPr="00304354">
        <w:rPr>
          <w:vertAlign w:val="superscript"/>
        </w:rPr>
        <w:t>th</w:t>
      </w:r>
      <w:r w:rsidR="00304354">
        <w:t xml:space="preserve"> </w:t>
      </w:r>
      <w:r>
        <w:t>to the 19</w:t>
      </w:r>
      <w:r w:rsidRPr="00304354">
        <w:rPr>
          <w:vertAlign w:val="superscript"/>
        </w:rPr>
        <w:t>th</w:t>
      </w:r>
      <w:r w:rsidR="00304354">
        <w:t xml:space="preserve"> </w:t>
      </w:r>
      <w:r>
        <w:t xml:space="preserve">centuries.  Of the 12 post-medieval cemeteries excavated and published by the Museum of London, five sites included individuals with interpersonal violence and were included in this study, summing 19 individuals from St. Benet </w:t>
      </w:r>
      <w:proofErr w:type="spellStart"/>
      <w:r>
        <w:t>Sherehog</w:t>
      </w:r>
      <w:proofErr w:type="spellEnd"/>
      <w:r>
        <w:t xml:space="preserve">, St. Brides Lower Cemetery Farringdon, Chelsea Old Church, Broadgate and St. Thomas Hospital cemeteries. These sites included 15 males exhibiting 21 traumas, and four females exhibiting five traumas, and are </w:t>
      </w:r>
      <w:r w:rsidR="00304354">
        <w:t>all located in London within an 11</w:t>
      </w:r>
      <w:r>
        <w:t xml:space="preserve"> miles radius.    </w:t>
      </w:r>
    </w:p>
    <w:p w:rsidR="00111EE5" w:rsidRPr="00111EE5" w:rsidRDefault="00A1633A" w:rsidP="0064692A">
      <w:r>
        <w:t>Historical studies</w:t>
      </w:r>
      <w:r w:rsidR="00111EE5" w:rsidRPr="00111EE5">
        <w:t xml:space="preserve"> have indicated a decline in violence and homicide rates in the post-medieval period, with analysis possible</w:t>
      </w:r>
      <w:r w:rsidR="007564A7">
        <w:t xml:space="preserve"> due to the Elizabethan Assize C</w:t>
      </w:r>
      <w:r w:rsidR="00111EE5" w:rsidRPr="00111EE5">
        <w:t>ourts and improved documentation</w:t>
      </w:r>
      <w:r>
        <w:t xml:space="preserve"> (Gurr 1981</w:t>
      </w:r>
      <w:r w:rsidR="00111EE5" w:rsidRPr="00111EE5">
        <w:t>).</w:t>
      </w:r>
      <w:r w:rsidR="0064692A">
        <w:t xml:space="preserve">  </w:t>
      </w:r>
      <w:r w:rsidR="00111EE5" w:rsidRPr="00111EE5">
        <w:t xml:space="preserve">Declining violence correlates with increased jurisdiction and stabilised court policies as </w:t>
      </w:r>
      <w:r w:rsidR="00111EE5" w:rsidRPr="000A1644">
        <w:t xml:space="preserve">time advanced (Samaha 1974; Stone 1983; Sharpe 1985 and Cockburn 1997). </w:t>
      </w:r>
      <w:r w:rsidR="0064692A">
        <w:t xml:space="preserve">Periodic increases in violence are frequently cited, </w:t>
      </w:r>
      <w:r w:rsidR="007564A7">
        <w:t xml:space="preserve">however, </w:t>
      </w:r>
      <w:r w:rsidR="00111EE5" w:rsidRPr="000A1644">
        <w:t>consequence</w:t>
      </w:r>
      <w:r w:rsidR="00111EE5" w:rsidRPr="00111EE5">
        <w:t xml:space="preserve"> of population </w:t>
      </w:r>
      <w:r w:rsidR="00076C7E">
        <w:t>booms</w:t>
      </w:r>
      <w:r w:rsidR="00111EE5" w:rsidRPr="00111EE5">
        <w:t xml:space="preserve">, the spread of epidemics, including </w:t>
      </w:r>
      <w:r w:rsidR="005B589D">
        <w:t xml:space="preserve">the 1665 Great Plague of London and </w:t>
      </w:r>
      <w:r w:rsidR="00111EE5" w:rsidRPr="00111EE5">
        <w:t>1666 Fire of London</w:t>
      </w:r>
      <w:r w:rsidR="005B589D">
        <w:t>,</w:t>
      </w:r>
      <w:r w:rsidR="00111EE5" w:rsidRPr="00111EE5">
        <w:t xml:space="preserve"> and due to the periodic influx of soldiers and seamen from the six </w:t>
      </w:r>
      <w:r w:rsidR="00304354">
        <w:t xml:space="preserve">wars between 1690 and </w:t>
      </w:r>
      <w:r w:rsidR="0064692A">
        <w:t>1802. The 18</w:t>
      </w:r>
      <w:r w:rsidR="0064692A" w:rsidRPr="0064692A">
        <w:rPr>
          <w:vertAlign w:val="superscript"/>
        </w:rPr>
        <w:t>th</w:t>
      </w:r>
      <w:r w:rsidR="0064692A">
        <w:t xml:space="preserve"> and 19</w:t>
      </w:r>
      <w:r w:rsidR="0064692A" w:rsidRPr="0064692A">
        <w:rPr>
          <w:vertAlign w:val="superscript"/>
        </w:rPr>
        <w:t>th</w:t>
      </w:r>
      <w:r w:rsidR="0064692A">
        <w:t xml:space="preserve"> centuries </w:t>
      </w:r>
      <w:r w:rsidR="00111EE5" w:rsidRPr="00111EE5">
        <w:t xml:space="preserve">saw assaults being increasingly reported, </w:t>
      </w:r>
      <w:r w:rsidR="00754DDC">
        <w:t>resulting in a greater number of violent incidents i</w:t>
      </w:r>
      <w:r w:rsidR="00111EE5" w:rsidRPr="00111EE5">
        <w:t xml:space="preserve">n the written record, however this </w:t>
      </w:r>
      <w:r w:rsidR="000A1644">
        <w:t xml:space="preserve">increase in documentation may not correlate to an increase in violence, with it more likely just better illuminating violence levels </w:t>
      </w:r>
      <w:r w:rsidR="00111EE5" w:rsidRPr="00111EE5">
        <w:t>(Gurr 1981).</w:t>
      </w:r>
    </w:p>
    <w:p w:rsidR="003E2383" w:rsidRDefault="00D60FFD" w:rsidP="00DE6EF2">
      <w:pPr>
        <w:pStyle w:val="Heading2"/>
        <w:jc w:val="both"/>
      </w:pPr>
      <w:r>
        <w:lastRenderedPageBreak/>
        <w:t xml:space="preserve">Results </w:t>
      </w:r>
    </w:p>
    <w:p w:rsidR="00D60FFD" w:rsidRDefault="00CA7A0B" w:rsidP="00162BFF">
      <w:pPr>
        <w:jc w:val="center"/>
      </w:pPr>
      <w:r>
        <w:rPr>
          <w:noProof/>
          <w:lang w:eastAsia="en-GB"/>
        </w:rPr>
        <w:drawing>
          <wp:inline distT="0" distB="0" distL="0" distR="0" wp14:anchorId="2BF6D5A9" wp14:editId="376F79A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41DA" w:rsidRPr="00237CEE" w:rsidRDefault="00237CEE" w:rsidP="00DE6EF2">
      <w:pPr>
        <w:pStyle w:val="Default"/>
        <w:jc w:val="both"/>
        <w:rPr>
          <w:sz w:val="18"/>
          <w:szCs w:val="18"/>
        </w:rPr>
      </w:pPr>
      <w:r w:rsidRPr="00237CEE">
        <w:rPr>
          <w:sz w:val="18"/>
          <w:szCs w:val="18"/>
        </w:rPr>
        <w:t xml:space="preserve">Graph 1. </w:t>
      </w:r>
      <w:r w:rsidR="00304354">
        <w:rPr>
          <w:sz w:val="18"/>
          <w:szCs w:val="18"/>
        </w:rPr>
        <w:t xml:space="preserve">Prevalence of violence within the </w:t>
      </w:r>
      <w:r w:rsidR="0060719D">
        <w:rPr>
          <w:sz w:val="18"/>
          <w:szCs w:val="18"/>
        </w:rPr>
        <w:t>total number of</w:t>
      </w:r>
      <w:r w:rsidRPr="00237CEE">
        <w:rPr>
          <w:sz w:val="18"/>
          <w:szCs w:val="18"/>
        </w:rPr>
        <w:t xml:space="preserve"> medieval and post medieval </w:t>
      </w:r>
      <w:r w:rsidR="0060719D">
        <w:rPr>
          <w:sz w:val="18"/>
          <w:szCs w:val="18"/>
        </w:rPr>
        <w:t>individual excavated in the sites used. Authors Own (2016).</w:t>
      </w:r>
    </w:p>
    <w:p w:rsidR="005B589D" w:rsidRDefault="005B589D" w:rsidP="00DE6EF2">
      <w:pPr>
        <w:pStyle w:val="Default"/>
        <w:spacing w:line="360" w:lineRule="auto"/>
        <w:jc w:val="both"/>
        <w:rPr>
          <w:sz w:val="22"/>
          <w:szCs w:val="22"/>
        </w:rPr>
      </w:pPr>
    </w:p>
    <w:p w:rsidR="00276016" w:rsidRDefault="00276016" w:rsidP="00276016">
      <w:pPr>
        <w:pStyle w:val="Default"/>
        <w:spacing w:line="360" w:lineRule="auto"/>
        <w:jc w:val="both"/>
        <w:rPr>
          <w:sz w:val="22"/>
          <w:szCs w:val="22"/>
        </w:rPr>
      </w:pPr>
      <w:r>
        <w:rPr>
          <w:sz w:val="22"/>
          <w:szCs w:val="22"/>
        </w:rPr>
        <w:t xml:space="preserve">The number of males excavated from all of the cemeteries analysed in the post-medieval period was 58% less than in the medieval period, as there was a </w:t>
      </w:r>
      <w:r w:rsidR="00DB185C">
        <w:rPr>
          <w:sz w:val="22"/>
          <w:szCs w:val="22"/>
        </w:rPr>
        <w:t>smaller</w:t>
      </w:r>
      <w:r>
        <w:rPr>
          <w:sz w:val="22"/>
          <w:szCs w:val="22"/>
        </w:rPr>
        <w:t xml:space="preserve"> number of cemeteries with individuals exhibiting interpersonal violence in the post-medieval period. By using prevalence, the 58% decrease in the number of males exhumed is accounted for. Graph 1 shows the prevalence of violence is low in both males and females in the cemeteries excavated, effecting less than 4% of males and females in both time periods.  The rate of violence against males increased from the medieval to the post-medieval period by 35%, whilst the rate of violence against females declined by 13.3%, accounting for the 16% increase of females exhumed in the post-medieval sample. It was determined that males exhibited 42.3% more interpersonal violence than females in the medieval period and 62.9% more than females in the post-medieval period. </w:t>
      </w:r>
    </w:p>
    <w:p w:rsidR="00ED5F75" w:rsidRDefault="00ED5F75" w:rsidP="00DE6EF2">
      <w:pPr>
        <w:pStyle w:val="Default"/>
        <w:jc w:val="both"/>
        <w:rPr>
          <w:sz w:val="22"/>
          <w:szCs w:val="22"/>
        </w:rPr>
      </w:pPr>
    </w:p>
    <w:p w:rsidR="005D41DA" w:rsidRDefault="005D41DA" w:rsidP="00DE6EF2">
      <w:pPr>
        <w:pStyle w:val="Default"/>
        <w:jc w:val="both"/>
        <w:rPr>
          <w:sz w:val="22"/>
          <w:szCs w:val="22"/>
        </w:rPr>
      </w:pPr>
    </w:p>
    <w:p w:rsidR="005D41DA" w:rsidRDefault="0060719D" w:rsidP="00162BFF">
      <w:pPr>
        <w:pStyle w:val="Default"/>
        <w:jc w:val="center"/>
        <w:rPr>
          <w:sz w:val="22"/>
          <w:szCs w:val="22"/>
        </w:rPr>
      </w:pPr>
      <w:r>
        <w:rPr>
          <w:noProof/>
          <w:lang w:eastAsia="en-GB"/>
        </w:rPr>
        <w:lastRenderedPageBreak/>
        <w:drawing>
          <wp:inline distT="0" distB="0" distL="0" distR="0" wp14:anchorId="66B27E49" wp14:editId="3A097647">
            <wp:extent cx="4547755" cy="2673927"/>
            <wp:effectExtent l="0" t="0" r="571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4692A">
        <w:rPr>
          <w:sz w:val="22"/>
          <w:szCs w:val="22"/>
        </w:rPr>
        <w:br w:type="textWrapping" w:clear="all"/>
      </w:r>
    </w:p>
    <w:p w:rsidR="005D41DA" w:rsidRDefault="005D41DA" w:rsidP="00DE6EF2">
      <w:pPr>
        <w:pStyle w:val="Default"/>
        <w:jc w:val="both"/>
        <w:rPr>
          <w:sz w:val="22"/>
          <w:szCs w:val="22"/>
        </w:rPr>
      </w:pPr>
    </w:p>
    <w:p w:rsidR="0060719D" w:rsidRDefault="00237CEE" w:rsidP="00DE6EF2">
      <w:pPr>
        <w:pStyle w:val="Default"/>
        <w:jc w:val="both"/>
        <w:rPr>
          <w:sz w:val="18"/>
          <w:szCs w:val="18"/>
        </w:rPr>
      </w:pPr>
      <w:r w:rsidRPr="00237CEE">
        <w:rPr>
          <w:sz w:val="18"/>
          <w:szCs w:val="18"/>
        </w:rPr>
        <w:t xml:space="preserve">Graph 2. </w:t>
      </w:r>
      <w:r w:rsidR="0036564B">
        <w:rPr>
          <w:sz w:val="18"/>
          <w:szCs w:val="18"/>
        </w:rPr>
        <w:t xml:space="preserve">Prevalence of each </w:t>
      </w:r>
      <w:r w:rsidRPr="00237CEE">
        <w:rPr>
          <w:sz w:val="18"/>
          <w:szCs w:val="18"/>
        </w:rPr>
        <w:t xml:space="preserve">trauma type exhibited </w:t>
      </w:r>
      <w:r w:rsidR="0036564B">
        <w:rPr>
          <w:sz w:val="18"/>
          <w:szCs w:val="18"/>
        </w:rPr>
        <w:t xml:space="preserve">for each biological sex </w:t>
      </w:r>
      <w:r w:rsidRPr="00237CEE">
        <w:rPr>
          <w:sz w:val="18"/>
          <w:szCs w:val="18"/>
        </w:rPr>
        <w:t>across the medieval and post-medieval periods. Authors Own (2016).</w:t>
      </w:r>
    </w:p>
    <w:p w:rsidR="00237CEE" w:rsidRPr="00237CEE" w:rsidRDefault="0060719D" w:rsidP="00DE6EF2">
      <w:pPr>
        <w:pStyle w:val="Default"/>
        <w:jc w:val="both"/>
        <w:rPr>
          <w:sz w:val="18"/>
          <w:szCs w:val="18"/>
        </w:rPr>
      </w:pPr>
      <w:r w:rsidRPr="00237CEE">
        <w:rPr>
          <w:sz w:val="18"/>
          <w:szCs w:val="18"/>
        </w:rPr>
        <w:t xml:space="preserve"> </w:t>
      </w:r>
    </w:p>
    <w:p w:rsidR="00237CEE" w:rsidRDefault="005B589D" w:rsidP="00DE6EF2">
      <w:pPr>
        <w:pStyle w:val="Default"/>
        <w:spacing w:line="360" w:lineRule="auto"/>
        <w:jc w:val="both"/>
        <w:rPr>
          <w:sz w:val="22"/>
          <w:szCs w:val="22"/>
        </w:rPr>
      </w:pPr>
      <w:r>
        <w:rPr>
          <w:sz w:val="22"/>
          <w:szCs w:val="22"/>
        </w:rPr>
        <w:t>Results showed a</w:t>
      </w:r>
      <w:r w:rsidR="00ED5F75">
        <w:rPr>
          <w:sz w:val="22"/>
          <w:szCs w:val="22"/>
        </w:rPr>
        <w:t xml:space="preserve"> decline in </w:t>
      </w:r>
      <w:r w:rsidR="00DB185C">
        <w:rPr>
          <w:sz w:val="22"/>
          <w:szCs w:val="22"/>
        </w:rPr>
        <w:t xml:space="preserve">the </w:t>
      </w:r>
      <w:r w:rsidR="00ED5F75">
        <w:rPr>
          <w:sz w:val="22"/>
          <w:szCs w:val="22"/>
        </w:rPr>
        <w:t>range of trauma types from the mediev</w:t>
      </w:r>
      <w:r w:rsidR="0064692A">
        <w:rPr>
          <w:sz w:val="22"/>
          <w:szCs w:val="22"/>
        </w:rPr>
        <w:t xml:space="preserve">al to the post medieval periods, </w:t>
      </w:r>
      <w:r w:rsidR="00ED5F75">
        <w:rPr>
          <w:sz w:val="22"/>
          <w:szCs w:val="22"/>
        </w:rPr>
        <w:t>with the absence of projectile injuries in the post-medieval period</w:t>
      </w:r>
      <w:r w:rsidR="0064692A">
        <w:rPr>
          <w:sz w:val="22"/>
          <w:szCs w:val="22"/>
        </w:rPr>
        <w:t xml:space="preserve"> (graph 2)</w:t>
      </w:r>
      <w:r w:rsidR="00ED5F75">
        <w:rPr>
          <w:sz w:val="22"/>
          <w:szCs w:val="22"/>
        </w:rPr>
        <w:t>. Blunt force trauma remained the dominant trauma type against females across the periods, however the rate dropped in the post-medieval period by 20%. Female sharp force trauma occurred only in the post-medieval period. Male sharp force trauma declined by 60.6% in the post-medieval period, whilst blunt force trauma levels increased by 93% and fracture injuries increased by 179%.</w:t>
      </w:r>
      <w:r w:rsidR="00237CEE" w:rsidRPr="00237CEE">
        <w:rPr>
          <w:sz w:val="22"/>
          <w:szCs w:val="22"/>
        </w:rPr>
        <w:t xml:space="preserve"> </w:t>
      </w:r>
    </w:p>
    <w:p w:rsidR="005D41DA" w:rsidRDefault="00237CEE" w:rsidP="00DE6EF2">
      <w:pPr>
        <w:pStyle w:val="Default"/>
        <w:spacing w:line="360" w:lineRule="auto"/>
        <w:jc w:val="both"/>
        <w:rPr>
          <w:sz w:val="22"/>
          <w:szCs w:val="22"/>
        </w:rPr>
      </w:pPr>
      <w:r>
        <w:rPr>
          <w:sz w:val="22"/>
          <w:szCs w:val="22"/>
        </w:rPr>
        <w:t xml:space="preserve"> </w:t>
      </w:r>
    </w:p>
    <w:p w:rsidR="00ED5F75" w:rsidRDefault="00BE2079" w:rsidP="00CE3FB4">
      <w:pPr>
        <w:pStyle w:val="Default"/>
        <w:jc w:val="center"/>
        <w:rPr>
          <w:sz w:val="22"/>
          <w:szCs w:val="22"/>
        </w:rPr>
      </w:pPr>
      <w:r>
        <w:rPr>
          <w:noProof/>
          <w:lang w:eastAsia="en-GB"/>
        </w:rPr>
        <w:drawing>
          <wp:inline distT="0" distB="0" distL="0" distR="0" wp14:anchorId="76563409" wp14:editId="74D4C4AB">
            <wp:extent cx="4547755" cy="2673927"/>
            <wp:effectExtent l="0" t="0" r="571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37CEE">
        <w:rPr>
          <w:sz w:val="22"/>
          <w:szCs w:val="22"/>
        </w:rPr>
        <w:br w:type="textWrapping" w:clear="all"/>
      </w:r>
    </w:p>
    <w:p w:rsidR="005D41DA" w:rsidRDefault="00C11559" w:rsidP="00DE6EF2">
      <w:pPr>
        <w:pStyle w:val="Default"/>
        <w:jc w:val="both"/>
        <w:rPr>
          <w:sz w:val="18"/>
          <w:szCs w:val="18"/>
        </w:rPr>
      </w:pPr>
      <w:r w:rsidRPr="00930914">
        <w:rPr>
          <w:sz w:val="18"/>
          <w:szCs w:val="18"/>
        </w:rPr>
        <w:t xml:space="preserve">Graph 3. </w:t>
      </w:r>
      <w:r w:rsidR="0036564B">
        <w:rPr>
          <w:sz w:val="18"/>
          <w:szCs w:val="18"/>
        </w:rPr>
        <w:t>Prevalence</w:t>
      </w:r>
      <w:r w:rsidR="00930914" w:rsidRPr="00930914">
        <w:rPr>
          <w:sz w:val="18"/>
          <w:szCs w:val="18"/>
        </w:rPr>
        <w:t xml:space="preserve"> of cranial and post cranial traumas</w:t>
      </w:r>
      <w:r w:rsidR="0036564B">
        <w:rPr>
          <w:sz w:val="18"/>
          <w:szCs w:val="18"/>
        </w:rPr>
        <w:t xml:space="preserve"> for each </w:t>
      </w:r>
      <w:r w:rsidR="00930914" w:rsidRPr="00930914">
        <w:rPr>
          <w:sz w:val="18"/>
          <w:szCs w:val="18"/>
        </w:rPr>
        <w:t>biological sex across the medieval and post-medieval periods. Authors Own (2016).</w:t>
      </w:r>
    </w:p>
    <w:p w:rsidR="00BE2079" w:rsidRDefault="00BE2079" w:rsidP="00DE6EF2">
      <w:pPr>
        <w:pStyle w:val="Default"/>
        <w:jc w:val="both"/>
        <w:rPr>
          <w:sz w:val="22"/>
          <w:szCs w:val="22"/>
        </w:rPr>
      </w:pPr>
    </w:p>
    <w:p w:rsidR="002F019A" w:rsidRDefault="00ED5F75" w:rsidP="0064692A">
      <w:pPr>
        <w:pStyle w:val="Default"/>
        <w:spacing w:line="360" w:lineRule="auto"/>
        <w:jc w:val="both"/>
        <w:rPr>
          <w:sz w:val="22"/>
          <w:szCs w:val="22"/>
        </w:rPr>
      </w:pPr>
      <w:r>
        <w:rPr>
          <w:sz w:val="22"/>
          <w:szCs w:val="22"/>
        </w:rPr>
        <w:lastRenderedPageBreak/>
        <w:t xml:space="preserve">The crania remained the dominant location for trauma in both the medieval and post-medieval period for both sexes and females exhibit no post-cranial trauma in either period. The rate of male cranial trauma increased </w:t>
      </w:r>
      <w:r w:rsidR="0036564B">
        <w:rPr>
          <w:sz w:val="22"/>
          <w:szCs w:val="22"/>
        </w:rPr>
        <w:t>in</w:t>
      </w:r>
      <w:r>
        <w:rPr>
          <w:sz w:val="22"/>
          <w:szCs w:val="22"/>
        </w:rPr>
        <w:t xml:space="preserve"> the post-medieval period by 12%, whilst post-</w:t>
      </w:r>
      <w:r w:rsidR="0036564B">
        <w:rPr>
          <w:sz w:val="22"/>
          <w:szCs w:val="22"/>
        </w:rPr>
        <w:t>cranial</w:t>
      </w:r>
      <w:r>
        <w:rPr>
          <w:sz w:val="22"/>
          <w:szCs w:val="22"/>
        </w:rPr>
        <w:t xml:space="preserve"> trauma decreased by </w:t>
      </w:r>
      <w:r w:rsidR="0064692A">
        <w:rPr>
          <w:sz w:val="22"/>
          <w:szCs w:val="22"/>
        </w:rPr>
        <w:t>44.8% (graph 3)</w:t>
      </w:r>
      <w:r>
        <w:rPr>
          <w:sz w:val="22"/>
          <w:szCs w:val="22"/>
        </w:rPr>
        <w:t>.</w:t>
      </w:r>
      <w:r w:rsidR="00C11559" w:rsidRPr="00C11559">
        <w:rPr>
          <w:sz w:val="22"/>
          <w:szCs w:val="22"/>
        </w:rPr>
        <w:t xml:space="preserve"> </w:t>
      </w:r>
      <w:r w:rsidR="00C11559">
        <w:rPr>
          <w:sz w:val="22"/>
          <w:szCs w:val="22"/>
        </w:rPr>
        <w:t>Post-cranial trauma is present in only the male samples, meaning female victims sustained injuries to the face and head on</w:t>
      </w:r>
      <w:r w:rsidR="001B6485">
        <w:rPr>
          <w:sz w:val="22"/>
          <w:szCs w:val="22"/>
        </w:rPr>
        <w:t>ly</w:t>
      </w:r>
      <w:r w:rsidR="00C11559">
        <w:rPr>
          <w:sz w:val="22"/>
          <w:szCs w:val="22"/>
        </w:rPr>
        <w:t xml:space="preserve">. Post-cranial trauma summed only 14% of the total number of male injuries across both periods, signifying </w:t>
      </w:r>
      <w:r w:rsidR="0036564B">
        <w:rPr>
          <w:sz w:val="22"/>
          <w:szCs w:val="22"/>
        </w:rPr>
        <w:t xml:space="preserve">the body to be an uncommon target in both sexes. </w:t>
      </w:r>
    </w:p>
    <w:p w:rsidR="005D41DA" w:rsidRDefault="005D41DA" w:rsidP="00DE6EF2">
      <w:pPr>
        <w:pStyle w:val="Default"/>
        <w:jc w:val="both"/>
        <w:rPr>
          <w:sz w:val="22"/>
          <w:szCs w:val="22"/>
        </w:rPr>
      </w:pPr>
    </w:p>
    <w:p w:rsidR="00C11559" w:rsidRDefault="00BE2079" w:rsidP="00BE2079">
      <w:pPr>
        <w:pStyle w:val="Default"/>
        <w:jc w:val="center"/>
        <w:rPr>
          <w:sz w:val="22"/>
          <w:szCs w:val="22"/>
        </w:rPr>
      </w:pPr>
      <w:r>
        <w:rPr>
          <w:noProof/>
          <w:lang w:eastAsia="en-GB"/>
        </w:rPr>
        <w:drawing>
          <wp:inline distT="0" distB="0" distL="0" distR="0" wp14:anchorId="32BEAFA6" wp14:editId="7E4668F3">
            <wp:extent cx="4544291" cy="2673927"/>
            <wp:effectExtent l="0" t="0" r="889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5F75" w:rsidRDefault="00ED5F75" w:rsidP="00DE6EF2">
      <w:pPr>
        <w:pStyle w:val="Default"/>
        <w:jc w:val="both"/>
        <w:rPr>
          <w:sz w:val="22"/>
          <w:szCs w:val="22"/>
        </w:rPr>
      </w:pPr>
    </w:p>
    <w:p w:rsidR="00ED5F75" w:rsidRDefault="00ED5F75" w:rsidP="00DE6EF2">
      <w:pPr>
        <w:pStyle w:val="Default"/>
        <w:jc w:val="both"/>
        <w:rPr>
          <w:sz w:val="22"/>
          <w:szCs w:val="22"/>
        </w:rPr>
      </w:pPr>
    </w:p>
    <w:p w:rsidR="001B6485" w:rsidRDefault="001B6485" w:rsidP="00DE6EF2">
      <w:pPr>
        <w:pStyle w:val="Default"/>
        <w:jc w:val="both"/>
        <w:rPr>
          <w:sz w:val="18"/>
          <w:szCs w:val="18"/>
        </w:rPr>
      </w:pPr>
      <w:r w:rsidRPr="001B6485">
        <w:rPr>
          <w:sz w:val="18"/>
          <w:szCs w:val="18"/>
        </w:rPr>
        <w:t xml:space="preserve">Graph 4. </w:t>
      </w:r>
      <w:r w:rsidR="0036564B">
        <w:rPr>
          <w:sz w:val="18"/>
          <w:szCs w:val="18"/>
        </w:rPr>
        <w:t xml:space="preserve">Prevalence </w:t>
      </w:r>
      <w:r w:rsidRPr="001B6485">
        <w:rPr>
          <w:sz w:val="18"/>
          <w:szCs w:val="18"/>
        </w:rPr>
        <w:t xml:space="preserve">of healed and unhealed traumas exhibited, divided by biological sex across the medieval and post-medieval periods. Authors Own (2016). </w:t>
      </w:r>
    </w:p>
    <w:p w:rsidR="0036564B" w:rsidRDefault="0036564B" w:rsidP="00DE6EF2">
      <w:pPr>
        <w:pStyle w:val="Default"/>
        <w:jc w:val="both"/>
        <w:rPr>
          <w:sz w:val="22"/>
          <w:szCs w:val="22"/>
        </w:rPr>
      </w:pPr>
    </w:p>
    <w:p w:rsidR="00930914" w:rsidRDefault="001B6485" w:rsidP="00DE6EF2">
      <w:pPr>
        <w:pStyle w:val="Default"/>
        <w:spacing w:line="360" w:lineRule="auto"/>
        <w:jc w:val="both"/>
        <w:rPr>
          <w:sz w:val="22"/>
          <w:szCs w:val="22"/>
        </w:rPr>
      </w:pPr>
      <w:r>
        <w:rPr>
          <w:sz w:val="22"/>
          <w:szCs w:val="22"/>
        </w:rPr>
        <w:t>H</w:t>
      </w:r>
      <w:r w:rsidR="00ED5F75">
        <w:rPr>
          <w:sz w:val="22"/>
          <w:szCs w:val="22"/>
        </w:rPr>
        <w:t>ealed traumas were the most common trauma types in the sample</w:t>
      </w:r>
      <w:r w:rsidR="0064692A">
        <w:rPr>
          <w:sz w:val="22"/>
          <w:szCs w:val="22"/>
        </w:rPr>
        <w:t xml:space="preserve"> (g</w:t>
      </w:r>
      <w:r>
        <w:rPr>
          <w:sz w:val="22"/>
          <w:szCs w:val="22"/>
        </w:rPr>
        <w:t>raph 4</w:t>
      </w:r>
      <w:r w:rsidR="0064692A">
        <w:rPr>
          <w:sz w:val="22"/>
          <w:szCs w:val="22"/>
        </w:rPr>
        <w:t>)</w:t>
      </w:r>
      <w:r w:rsidR="00ED5F75">
        <w:rPr>
          <w:sz w:val="22"/>
          <w:szCs w:val="22"/>
        </w:rPr>
        <w:t>. Healed trauma increased in the male sample by 3.6%, however declined in the female sample by 20%. Unhealed trauma decreased in the male sample by 64.5%, and was seen in the female samples only in the post-medieval period.</w:t>
      </w:r>
      <w:r w:rsidR="0064692A">
        <w:rPr>
          <w:sz w:val="22"/>
          <w:szCs w:val="22"/>
        </w:rPr>
        <w:t xml:space="preserve"> </w:t>
      </w:r>
      <w:r w:rsidR="00930914">
        <w:rPr>
          <w:sz w:val="22"/>
          <w:szCs w:val="22"/>
        </w:rPr>
        <w:t xml:space="preserve">Over both periods, the female sample contained only 11.1% of unhealed trauma, whilst the males contained 10%. </w:t>
      </w:r>
    </w:p>
    <w:p w:rsidR="00ED5F75" w:rsidRDefault="00ED5F75" w:rsidP="00DE6EF2">
      <w:pPr>
        <w:pStyle w:val="Default"/>
        <w:jc w:val="both"/>
        <w:rPr>
          <w:sz w:val="22"/>
          <w:szCs w:val="22"/>
        </w:rPr>
      </w:pPr>
    </w:p>
    <w:p w:rsidR="00ED5F75" w:rsidRDefault="00930914" w:rsidP="00DE6EF2">
      <w:pPr>
        <w:pStyle w:val="Heading2"/>
        <w:jc w:val="both"/>
      </w:pPr>
      <w:r>
        <w:t xml:space="preserve">Discussion </w:t>
      </w:r>
    </w:p>
    <w:p w:rsidR="00076C7E" w:rsidRPr="00930914" w:rsidRDefault="00076C7E" w:rsidP="00076C7E">
      <w:pPr>
        <w:jc w:val="both"/>
        <w:rPr>
          <w:i/>
        </w:rPr>
      </w:pPr>
      <w:r w:rsidRPr="00930914">
        <w:rPr>
          <w:i/>
        </w:rPr>
        <w:t xml:space="preserve">Trends of Violence Quantity </w:t>
      </w:r>
    </w:p>
    <w:p w:rsidR="0065244D" w:rsidRDefault="0065244D" w:rsidP="0065244D">
      <w:pPr>
        <w:pStyle w:val="Default"/>
        <w:spacing w:line="360" w:lineRule="auto"/>
        <w:jc w:val="both"/>
        <w:rPr>
          <w:sz w:val="22"/>
          <w:szCs w:val="22"/>
        </w:rPr>
      </w:pPr>
      <w:r w:rsidRPr="003B3DBE">
        <w:rPr>
          <w:sz w:val="22"/>
          <w:szCs w:val="22"/>
        </w:rPr>
        <w:t xml:space="preserve">The larger quantity of violence </w:t>
      </w:r>
      <w:r w:rsidR="00DB185C">
        <w:rPr>
          <w:sz w:val="22"/>
          <w:szCs w:val="22"/>
        </w:rPr>
        <w:t>on male remains</w:t>
      </w:r>
      <w:r w:rsidRPr="003B3DBE">
        <w:rPr>
          <w:sz w:val="22"/>
          <w:szCs w:val="22"/>
        </w:rPr>
        <w:t xml:space="preserve"> across both periods supports prior research, with theories attributing greater male involvement in violence to their </w:t>
      </w:r>
      <w:r w:rsidR="00274BC7">
        <w:rPr>
          <w:sz w:val="22"/>
          <w:szCs w:val="22"/>
        </w:rPr>
        <w:t xml:space="preserve">more physical lifestyle due to their </w:t>
      </w:r>
      <w:r w:rsidRPr="003B3DBE">
        <w:rPr>
          <w:sz w:val="22"/>
          <w:szCs w:val="22"/>
        </w:rPr>
        <w:t xml:space="preserve">participation in war and heavy work (Roberts and </w:t>
      </w:r>
      <w:r w:rsidR="00742CD2">
        <w:rPr>
          <w:sz w:val="22"/>
          <w:szCs w:val="22"/>
        </w:rPr>
        <w:t>Cox 20</w:t>
      </w:r>
      <w:r w:rsidRPr="003B3DBE">
        <w:rPr>
          <w:sz w:val="22"/>
          <w:szCs w:val="22"/>
        </w:rPr>
        <w:t>0</w:t>
      </w:r>
      <w:r w:rsidR="00742CD2">
        <w:rPr>
          <w:sz w:val="22"/>
          <w:szCs w:val="22"/>
        </w:rPr>
        <w:t>3</w:t>
      </w:r>
      <w:r w:rsidR="00E83AF5">
        <w:rPr>
          <w:sz w:val="22"/>
          <w:szCs w:val="22"/>
        </w:rPr>
        <w:t>)</w:t>
      </w:r>
      <w:r w:rsidRPr="003B3DBE">
        <w:rPr>
          <w:sz w:val="22"/>
          <w:szCs w:val="22"/>
        </w:rPr>
        <w:t xml:space="preserve">.  </w:t>
      </w:r>
    </w:p>
    <w:p w:rsidR="0065244D" w:rsidRPr="0065244D" w:rsidRDefault="0065244D" w:rsidP="0065244D">
      <w:pPr>
        <w:pStyle w:val="Default"/>
        <w:spacing w:line="360" w:lineRule="auto"/>
        <w:jc w:val="both"/>
        <w:rPr>
          <w:sz w:val="22"/>
          <w:szCs w:val="22"/>
        </w:rPr>
      </w:pPr>
      <w:r>
        <w:rPr>
          <w:sz w:val="22"/>
          <w:szCs w:val="22"/>
        </w:rPr>
        <w:t>T</w:t>
      </w:r>
      <w:r w:rsidRPr="0065244D">
        <w:rPr>
          <w:sz w:val="22"/>
          <w:szCs w:val="22"/>
        </w:rPr>
        <w:t xml:space="preserve">he medieval period has been defined as the peak of violent behaviour in England due to the casual use of violence in lifestyle and the </w:t>
      </w:r>
      <w:r w:rsidR="0036564B">
        <w:rPr>
          <w:sz w:val="22"/>
          <w:szCs w:val="22"/>
        </w:rPr>
        <w:t xml:space="preserve">presence of the </w:t>
      </w:r>
      <w:r w:rsidRPr="0065244D">
        <w:rPr>
          <w:sz w:val="22"/>
          <w:szCs w:val="22"/>
        </w:rPr>
        <w:t xml:space="preserve">knightly warrior society, which has </w:t>
      </w:r>
      <w:r w:rsidR="00E83AF5">
        <w:rPr>
          <w:sz w:val="22"/>
          <w:szCs w:val="22"/>
        </w:rPr>
        <w:t xml:space="preserve">been </w:t>
      </w:r>
      <w:r w:rsidRPr="0065244D">
        <w:rPr>
          <w:sz w:val="22"/>
          <w:szCs w:val="22"/>
        </w:rPr>
        <w:t xml:space="preserve">shown to </w:t>
      </w:r>
      <w:r w:rsidRPr="0065244D">
        <w:rPr>
          <w:sz w:val="22"/>
          <w:szCs w:val="22"/>
        </w:rPr>
        <w:lastRenderedPageBreak/>
        <w:t xml:space="preserve">decline uniformly with the rate of violence (Beattie 1974; Samaha 1974; </w:t>
      </w:r>
      <w:proofErr w:type="spellStart"/>
      <w:r w:rsidRPr="0065244D">
        <w:rPr>
          <w:sz w:val="22"/>
          <w:szCs w:val="22"/>
        </w:rPr>
        <w:t>Hanawalt</w:t>
      </w:r>
      <w:proofErr w:type="spellEnd"/>
      <w:r w:rsidRPr="0065244D">
        <w:rPr>
          <w:sz w:val="22"/>
          <w:szCs w:val="22"/>
        </w:rPr>
        <w:t xml:space="preserve"> 1976; Given 1977; Cockburn 1991). </w:t>
      </w:r>
      <w:r>
        <w:rPr>
          <w:sz w:val="22"/>
          <w:szCs w:val="22"/>
        </w:rPr>
        <w:t>Theories explaining this decline have include</w:t>
      </w:r>
      <w:r w:rsidR="00A1633A">
        <w:rPr>
          <w:sz w:val="22"/>
          <w:szCs w:val="22"/>
        </w:rPr>
        <w:t>d</w:t>
      </w:r>
      <w:r>
        <w:rPr>
          <w:sz w:val="22"/>
          <w:szCs w:val="22"/>
        </w:rPr>
        <w:t xml:space="preserve"> ‘the civilisation process’ and the rise of the ‘courteous society’ between the 17th to 19th centuries (Beattie 1974; Samaha 1974; </w:t>
      </w:r>
      <w:proofErr w:type="spellStart"/>
      <w:r>
        <w:rPr>
          <w:sz w:val="22"/>
          <w:szCs w:val="22"/>
        </w:rPr>
        <w:t>Hanawalt</w:t>
      </w:r>
      <w:proofErr w:type="spellEnd"/>
      <w:r>
        <w:rPr>
          <w:sz w:val="22"/>
          <w:szCs w:val="22"/>
        </w:rPr>
        <w:t xml:space="preserve"> 1976; Given 1977; Cockburn 1991). </w:t>
      </w:r>
      <w:r w:rsidRPr="0065244D">
        <w:rPr>
          <w:sz w:val="22"/>
          <w:szCs w:val="22"/>
        </w:rPr>
        <w:t xml:space="preserve">These </w:t>
      </w:r>
      <w:r>
        <w:rPr>
          <w:sz w:val="22"/>
          <w:szCs w:val="22"/>
        </w:rPr>
        <w:t>models suggest personalities were altered,</w:t>
      </w:r>
      <w:r w:rsidRPr="0065244D">
        <w:rPr>
          <w:sz w:val="22"/>
          <w:szCs w:val="22"/>
        </w:rPr>
        <w:t xml:space="preserve"> declining impulsivity, lowering levels of violence and decreasing to</w:t>
      </w:r>
      <w:r>
        <w:rPr>
          <w:sz w:val="22"/>
          <w:szCs w:val="22"/>
        </w:rPr>
        <w:t xml:space="preserve">lerance towards violence due to the centralisation of </w:t>
      </w:r>
      <w:r w:rsidRPr="0065244D">
        <w:rPr>
          <w:sz w:val="22"/>
          <w:szCs w:val="22"/>
        </w:rPr>
        <w:t>authority</w:t>
      </w:r>
      <w:r>
        <w:rPr>
          <w:sz w:val="22"/>
          <w:szCs w:val="22"/>
        </w:rPr>
        <w:t xml:space="preserve"> in the </w:t>
      </w:r>
      <w:r w:rsidRPr="0065244D">
        <w:rPr>
          <w:sz w:val="22"/>
          <w:szCs w:val="22"/>
        </w:rPr>
        <w:t>16</w:t>
      </w:r>
      <w:r w:rsidRPr="0065244D">
        <w:rPr>
          <w:sz w:val="14"/>
          <w:szCs w:val="14"/>
        </w:rPr>
        <w:t xml:space="preserve">th </w:t>
      </w:r>
      <w:r w:rsidRPr="0065244D">
        <w:rPr>
          <w:sz w:val="22"/>
          <w:szCs w:val="22"/>
        </w:rPr>
        <w:t>and 17</w:t>
      </w:r>
      <w:r w:rsidRPr="0065244D">
        <w:rPr>
          <w:sz w:val="14"/>
          <w:szCs w:val="14"/>
        </w:rPr>
        <w:t xml:space="preserve">th </w:t>
      </w:r>
      <w:r>
        <w:rPr>
          <w:sz w:val="22"/>
          <w:szCs w:val="22"/>
        </w:rPr>
        <w:t xml:space="preserve">centuries and </w:t>
      </w:r>
      <w:r w:rsidRPr="0065244D">
        <w:rPr>
          <w:sz w:val="22"/>
          <w:szCs w:val="22"/>
        </w:rPr>
        <w:t xml:space="preserve">the </w:t>
      </w:r>
      <w:r>
        <w:rPr>
          <w:sz w:val="22"/>
          <w:szCs w:val="22"/>
        </w:rPr>
        <w:t xml:space="preserve">stabilisation of the </w:t>
      </w:r>
      <w:r w:rsidRPr="0065244D">
        <w:rPr>
          <w:sz w:val="22"/>
          <w:szCs w:val="22"/>
        </w:rPr>
        <w:t>monarchy</w:t>
      </w:r>
      <w:r>
        <w:rPr>
          <w:sz w:val="22"/>
          <w:szCs w:val="22"/>
        </w:rPr>
        <w:t xml:space="preserve"> (Elias 197</w:t>
      </w:r>
      <w:r w:rsidR="00E83AF5">
        <w:rPr>
          <w:sz w:val="22"/>
          <w:szCs w:val="22"/>
        </w:rPr>
        <w:t>6; Eisner 2001,2003). N</w:t>
      </w:r>
      <w:r>
        <w:rPr>
          <w:sz w:val="22"/>
          <w:szCs w:val="22"/>
        </w:rPr>
        <w:t>o causative correlation</w:t>
      </w:r>
      <w:r w:rsidR="00E83AF5">
        <w:rPr>
          <w:sz w:val="22"/>
          <w:szCs w:val="22"/>
        </w:rPr>
        <w:t>, however,</w:t>
      </w:r>
      <w:r>
        <w:rPr>
          <w:sz w:val="22"/>
          <w:szCs w:val="22"/>
        </w:rPr>
        <w:t xml:space="preserve"> can be seen between the rise of the bourgeois society and the fall of violence (Gurr 1981; Stone 1983, 22; Sharpe 1985).  </w:t>
      </w:r>
      <w:r w:rsidRPr="0065244D">
        <w:rPr>
          <w:sz w:val="22"/>
          <w:szCs w:val="22"/>
        </w:rPr>
        <w:t>The decline in violence against females from the medieval period to the post-medieval period correlates to this trend</w:t>
      </w:r>
      <w:r w:rsidR="00E83AF5">
        <w:rPr>
          <w:sz w:val="22"/>
          <w:szCs w:val="22"/>
        </w:rPr>
        <w:t xml:space="preserve"> of lower involvement within violence</w:t>
      </w:r>
      <w:r w:rsidRPr="0065244D">
        <w:rPr>
          <w:sz w:val="22"/>
          <w:szCs w:val="22"/>
        </w:rPr>
        <w:t xml:space="preserve">, however the male results contradict previous research. </w:t>
      </w:r>
    </w:p>
    <w:p w:rsidR="003B3DBE" w:rsidRDefault="003B3DBE" w:rsidP="0065244D">
      <w:pPr>
        <w:pStyle w:val="Default"/>
        <w:spacing w:line="360" w:lineRule="auto"/>
        <w:jc w:val="both"/>
        <w:rPr>
          <w:sz w:val="22"/>
          <w:szCs w:val="22"/>
        </w:rPr>
      </w:pPr>
    </w:p>
    <w:p w:rsidR="003B3DBE" w:rsidRPr="003B3DBE" w:rsidRDefault="0065244D" w:rsidP="003B3DBE">
      <w:pPr>
        <w:pStyle w:val="Default"/>
        <w:spacing w:line="360" w:lineRule="auto"/>
        <w:jc w:val="both"/>
        <w:rPr>
          <w:sz w:val="22"/>
          <w:szCs w:val="22"/>
        </w:rPr>
      </w:pPr>
      <w:r>
        <w:rPr>
          <w:sz w:val="22"/>
          <w:szCs w:val="22"/>
        </w:rPr>
        <w:t xml:space="preserve">The rise in </w:t>
      </w:r>
      <w:r w:rsidR="00E83AF5">
        <w:rPr>
          <w:sz w:val="22"/>
          <w:szCs w:val="22"/>
        </w:rPr>
        <w:t xml:space="preserve">violence against </w:t>
      </w:r>
      <w:r>
        <w:rPr>
          <w:sz w:val="22"/>
          <w:szCs w:val="22"/>
        </w:rPr>
        <w:t>male</w:t>
      </w:r>
      <w:r w:rsidR="00274BC7">
        <w:rPr>
          <w:sz w:val="22"/>
          <w:szCs w:val="22"/>
        </w:rPr>
        <w:t>s</w:t>
      </w:r>
      <w:r>
        <w:rPr>
          <w:sz w:val="22"/>
          <w:szCs w:val="22"/>
        </w:rPr>
        <w:t xml:space="preserve"> can be suggested as a consequence of </w:t>
      </w:r>
      <w:r w:rsidR="00E83AF5">
        <w:rPr>
          <w:sz w:val="22"/>
          <w:szCs w:val="22"/>
        </w:rPr>
        <w:t xml:space="preserve">alterations in </w:t>
      </w:r>
      <w:r>
        <w:rPr>
          <w:sz w:val="22"/>
          <w:szCs w:val="22"/>
        </w:rPr>
        <w:t>economic, social, political, demographic, and personal pressures, leading to heightened emotions and desperation (</w:t>
      </w:r>
      <w:proofErr w:type="spellStart"/>
      <w:r>
        <w:rPr>
          <w:sz w:val="22"/>
          <w:szCs w:val="22"/>
        </w:rPr>
        <w:t>Gurr</w:t>
      </w:r>
      <w:proofErr w:type="spellEnd"/>
      <w:r>
        <w:rPr>
          <w:sz w:val="22"/>
          <w:szCs w:val="22"/>
        </w:rPr>
        <w:t xml:space="preserve"> </w:t>
      </w:r>
      <w:r w:rsidR="00E83AF5">
        <w:rPr>
          <w:sz w:val="22"/>
          <w:szCs w:val="22"/>
        </w:rPr>
        <w:t>1981</w:t>
      </w:r>
      <w:r>
        <w:rPr>
          <w:sz w:val="22"/>
          <w:szCs w:val="22"/>
        </w:rPr>
        <w:t xml:space="preserve">; </w:t>
      </w:r>
      <w:proofErr w:type="spellStart"/>
      <w:r>
        <w:rPr>
          <w:sz w:val="22"/>
          <w:szCs w:val="22"/>
        </w:rPr>
        <w:t>Krahn</w:t>
      </w:r>
      <w:proofErr w:type="spellEnd"/>
      <w:r>
        <w:rPr>
          <w:sz w:val="22"/>
          <w:szCs w:val="22"/>
        </w:rPr>
        <w:t xml:space="preserve"> </w:t>
      </w:r>
      <w:r>
        <w:rPr>
          <w:i/>
          <w:iCs/>
          <w:sz w:val="22"/>
          <w:szCs w:val="22"/>
        </w:rPr>
        <w:t xml:space="preserve">et al. </w:t>
      </w:r>
      <w:r>
        <w:rPr>
          <w:sz w:val="22"/>
          <w:szCs w:val="22"/>
        </w:rPr>
        <w:t>1986). Past peaks of violence include financial crises, war, mass disasters and the spr</w:t>
      </w:r>
      <w:r w:rsidR="00E83AF5">
        <w:rPr>
          <w:sz w:val="22"/>
          <w:szCs w:val="22"/>
        </w:rPr>
        <w:t>ead of epidemics (Stone 1983</w:t>
      </w:r>
      <w:r>
        <w:rPr>
          <w:sz w:val="22"/>
          <w:szCs w:val="22"/>
        </w:rPr>
        <w:t xml:space="preserve">). </w:t>
      </w:r>
      <w:r w:rsidR="003B3DBE">
        <w:rPr>
          <w:sz w:val="22"/>
          <w:szCs w:val="22"/>
        </w:rPr>
        <w:t xml:space="preserve"> T</w:t>
      </w:r>
      <w:r w:rsidR="003B3DBE" w:rsidRPr="0065244D">
        <w:rPr>
          <w:sz w:val="22"/>
          <w:szCs w:val="22"/>
        </w:rPr>
        <w:t xml:space="preserve">he decline of English economic stability in the second half of the 1400’s </w:t>
      </w:r>
      <w:r w:rsidR="003B3DBE">
        <w:rPr>
          <w:sz w:val="22"/>
          <w:szCs w:val="22"/>
        </w:rPr>
        <w:t xml:space="preserve">may be </w:t>
      </w:r>
      <w:r w:rsidR="003B3DBE" w:rsidRPr="0065244D">
        <w:rPr>
          <w:sz w:val="22"/>
          <w:szCs w:val="22"/>
        </w:rPr>
        <w:t xml:space="preserve">accountable for some high levels of violence, </w:t>
      </w:r>
      <w:r w:rsidR="003B3DBE">
        <w:rPr>
          <w:sz w:val="22"/>
          <w:szCs w:val="22"/>
        </w:rPr>
        <w:t xml:space="preserve">resulting in </w:t>
      </w:r>
      <w:r w:rsidR="003B3DBE" w:rsidRPr="0065244D">
        <w:rPr>
          <w:sz w:val="22"/>
          <w:szCs w:val="22"/>
        </w:rPr>
        <w:t xml:space="preserve">higher levels of </w:t>
      </w:r>
      <w:proofErr w:type="spellStart"/>
      <w:r w:rsidR="008077D0">
        <w:rPr>
          <w:sz w:val="22"/>
          <w:szCs w:val="22"/>
        </w:rPr>
        <w:t>agression</w:t>
      </w:r>
      <w:proofErr w:type="spellEnd"/>
      <w:r w:rsidR="003B3DBE" w:rsidRPr="0065244D">
        <w:rPr>
          <w:sz w:val="22"/>
          <w:szCs w:val="22"/>
        </w:rPr>
        <w:t xml:space="preserve"> and uprisings </w:t>
      </w:r>
      <w:r w:rsidR="003B3DBE">
        <w:rPr>
          <w:sz w:val="22"/>
          <w:szCs w:val="22"/>
        </w:rPr>
        <w:t xml:space="preserve">in </w:t>
      </w:r>
      <w:r w:rsidR="003B3DBE" w:rsidRPr="0065244D">
        <w:rPr>
          <w:sz w:val="22"/>
          <w:szCs w:val="22"/>
        </w:rPr>
        <w:t xml:space="preserve">the late medieval and early post-medieval </w:t>
      </w:r>
      <w:r w:rsidR="00E83AF5">
        <w:rPr>
          <w:sz w:val="22"/>
          <w:szCs w:val="22"/>
        </w:rPr>
        <w:t xml:space="preserve">periods </w:t>
      </w:r>
      <w:r w:rsidR="003B3DBE" w:rsidRPr="0065244D">
        <w:rPr>
          <w:sz w:val="22"/>
          <w:szCs w:val="22"/>
        </w:rPr>
        <w:t>due to instability pressures. However, economic improvements, beginning in the early 15</w:t>
      </w:r>
      <w:r w:rsidR="003B3DBE" w:rsidRPr="0065244D">
        <w:rPr>
          <w:sz w:val="14"/>
          <w:szCs w:val="14"/>
          <w:vertAlign w:val="superscript"/>
        </w:rPr>
        <w:t>th</w:t>
      </w:r>
      <w:r w:rsidR="003B3DBE" w:rsidRPr="0065244D">
        <w:rPr>
          <w:sz w:val="14"/>
          <w:szCs w:val="14"/>
        </w:rPr>
        <w:t xml:space="preserve"> </w:t>
      </w:r>
      <w:r w:rsidR="003B3DBE" w:rsidRPr="0065244D">
        <w:rPr>
          <w:sz w:val="22"/>
          <w:szCs w:val="22"/>
        </w:rPr>
        <w:t xml:space="preserve">century, continued into the post-medieval period, removing some financial stress (Saltmarsh 1941). </w:t>
      </w:r>
      <w:r w:rsidR="00920E94">
        <w:rPr>
          <w:sz w:val="22"/>
          <w:szCs w:val="22"/>
        </w:rPr>
        <w:t>T</w:t>
      </w:r>
      <w:r w:rsidR="003B3DBE" w:rsidRPr="0065244D">
        <w:rPr>
          <w:sz w:val="22"/>
          <w:szCs w:val="22"/>
        </w:rPr>
        <w:t>he</w:t>
      </w:r>
      <w:r w:rsidR="00920E94">
        <w:rPr>
          <w:sz w:val="22"/>
          <w:szCs w:val="22"/>
        </w:rPr>
        <w:t xml:space="preserve"> discovered</w:t>
      </w:r>
      <w:r w:rsidR="003B3DBE" w:rsidRPr="0065244D">
        <w:rPr>
          <w:sz w:val="22"/>
          <w:szCs w:val="22"/>
        </w:rPr>
        <w:t xml:space="preserve"> high rate of violence in the London post-medieval sample</w:t>
      </w:r>
      <w:r w:rsidR="007564A7">
        <w:rPr>
          <w:sz w:val="22"/>
          <w:szCs w:val="22"/>
        </w:rPr>
        <w:t xml:space="preserve"> in this paper</w:t>
      </w:r>
      <w:r w:rsidR="003B3DBE" w:rsidRPr="0065244D">
        <w:rPr>
          <w:sz w:val="22"/>
          <w:szCs w:val="22"/>
        </w:rPr>
        <w:t xml:space="preserve"> could</w:t>
      </w:r>
      <w:r w:rsidR="00920E94">
        <w:rPr>
          <w:sz w:val="22"/>
          <w:szCs w:val="22"/>
        </w:rPr>
        <w:t xml:space="preserve"> however</w:t>
      </w:r>
      <w:r w:rsidR="003B3DBE" w:rsidRPr="0065244D">
        <w:rPr>
          <w:sz w:val="22"/>
          <w:szCs w:val="22"/>
        </w:rPr>
        <w:t xml:space="preserve"> be consequence of maintained violence levels in the urban environment of London or the growing population’s resulting competitive pressures. The close proximity of the sites and their location in London and close to the River Thames suggests issues of hygiene and the spread of epidemics, including the final Plague of London and the Fire of London, would</w:t>
      </w:r>
      <w:r w:rsidR="00920E94">
        <w:rPr>
          <w:sz w:val="22"/>
          <w:szCs w:val="22"/>
        </w:rPr>
        <w:t xml:space="preserve"> have majorly impacted the areas</w:t>
      </w:r>
      <w:r w:rsidR="003B3DBE" w:rsidRPr="0065244D">
        <w:rPr>
          <w:sz w:val="22"/>
          <w:szCs w:val="22"/>
        </w:rPr>
        <w:t xml:space="preserve"> (Freestone 2012). With stress from a changing environment and resource instability resulting in desperation, the result may</w:t>
      </w:r>
      <w:r w:rsidR="008077D0">
        <w:rPr>
          <w:sz w:val="22"/>
          <w:szCs w:val="22"/>
        </w:rPr>
        <w:t xml:space="preserve"> have been the observed </w:t>
      </w:r>
      <w:r w:rsidR="003B3DBE" w:rsidRPr="0065244D">
        <w:rPr>
          <w:sz w:val="22"/>
          <w:szCs w:val="22"/>
        </w:rPr>
        <w:t>peak</w:t>
      </w:r>
      <w:r w:rsidR="008077D0" w:rsidRPr="008077D0">
        <w:rPr>
          <w:sz w:val="22"/>
          <w:szCs w:val="22"/>
        </w:rPr>
        <w:t xml:space="preserve"> </w:t>
      </w:r>
      <w:r w:rsidR="008077D0">
        <w:rPr>
          <w:sz w:val="22"/>
          <w:szCs w:val="22"/>
        </w:rPr>
        <w:t>in violence</w:t>
      </w:r>
      <w:r w:rsidR="003B3DBE" w:rsidRPr="0065244D">
        <w:rPr>
          <w:sz w:val="22"/>
          <w:szCs w:val="22"/>
        </w:rPr>
        <w:t>. Furthermore, with numerous religious wars, wars against countries on the continent and civil war, the increase in male violence but decrease in females could be acco</w:t>
      </w:r>
      <w:r w:rsidR="00162BFF">
        <w:rPr>
          <w:sz w:val="22"/>
          <w:szCs w:val="22"/>
        </w:rPr>
        <w:t xml:space="preserve">untable to the different roles </w:t>
      </w:r>
      <w:r w:rsidR="00274BC7">
        <w:rPr>
          <w:sz w:val="22"/>
          <w:szCs w:val="22"/>
        </w:rPr>
        <w:t xml:space="preserve">of the </w:t>
      </w:r>
      <w:r w:rsidR="00162BFF">
        <w:rPr>
          <w:sz w:val="22"/>
          <w:szCs w:val="22"/>
        </w:rPr>
        <w:t>gender</w:t>
      </w:r>
      <w:r w:rsidR="00274BC7">
        <w:rPr>
          <w:sz w:val="22"/>
          <w:szCs w:val="22"/>
        </w:rPr>
        <w:t>s</w:t>
      </w:r>
      <w:r w:rsidR="00162BFF">
        <w:rPr>
          <w:sz w:val="22"/>
          <w:szCs w:val="22"/>
        </w:rPr>
        <w:t xml:space="preserve"> at</w:t>
      </w:r>
      <w:r w:rsidR="003B3DBE" w:rsidRPr="0065244D">
        <w:rPr>
          <w:sz w:val="22"/>
          <w:szCs w:val="22"/>
        </w:rPr>
        <w:t xml:space="preserve"> war time (</w:t>
      </w:r>
      <w:proofErr w:type="spellStart"/>
      <w:r w:rsidR="003B3DBE" w:rsidRPr="0065244D">
        <w:rPr>
          <w:sz w:val="22"/>
          <w:szCs w:val="22"/>
        </w:rPr>
        <w:t>Gurr</w:t>
      </w:r>
      <w:proofErr w:type="spellEnd"/>
      <w:r w:rsidR="003B3DBE" w:rsidRPr="0065244D">
        <w:rPr>
          <w:sz w:val="22"/>
          <w:szCs w:val="22"/>
        </w:rPr>
        <w:t xml:space="preserve"> 1981</w:t>
      </w:r>
      <w:r w:rsidR="003B3DBE" w:rsidRPr="003B3DBE">
        <w:rPr>
          <w:sz w:val="22"/>
          <w:szCs w:val="22"/>
        </w:rPr>
        <w:t xml:space="preserve">; </w:t>
      </w:r>
      <w:proofErr w:type="spellStart"/>
      <w:r w:rsidR="003B3DBE" w:rsidRPr="003B3DBE">
        <w:rPr>
          <w:sz w:val="22"/>
          <w:szCs w:val="22"/>
        </w:rPr>
        <w:t>Krahn</w:t>
      </w:r>
      <w:proofErr w:type="spellEnd"/>
      <w:r w:rsidR="003B3DBE" w:rsidRPr="003B3DBE">
        <w:rPr>
          <w:sz w:val="22"/>
          <w:szCs w:val="22"/>
        </w:rPr>
        <w:t xml:space="preserve"> </w:t>
      </w:r>
      <w:r w:rsidR="003B3DBE" w:rsidRPr="003B3DBE">
        <w:rPr>
          <w:i/>
          <w:iCs/>
          <w:sz w:val="22"/>
          <w:szCs w:val="22"/>
        </w:rPr>
        <w:t>et al.</w:t>
      </w:r>
      <w:r w:rsidR="00162BFF">
        <w:rPr>
          <w:i/>
          <w:iCs/>
          <w:sz w:val="22"/>
          <w:szCs w:val="22"/>
        </w:rPr>
        <w:t>,</w:t>
      </w:r>
      <w:r w:rsidR="003B3DBE" w:rsidRPr="003B3DBE">
        <w:rPr>
          <w:i/>
          <w:iCs/>
          <w:sz w:val="22"/>
          <w:szCs w:val="22"/>
        </w:rPr>
        <w:t xml:space="preserve"> </w:t>
      </w:r>
      <w:r w:rsidR="003B3DBE" w:rsidRPr="003B3DBE">
        <w:rPr>
          <w:sz w:val="22"/>
          <w:szCs w:val="22"/>
        </w:rPr>
        <w:t>1986).</w:t>
      </w:r>
      <w:ins w:id="1" w:author="Author">
        <w:r w:rsidR="003B3DBE" w:rsidRPr="003B3DBE">
          <w:rPr>
            <w:sz w:val="22"/>
            <w:szCs w:val="22"/>
          </w:rPr>
          <w:t xml:space="preserve"> </w:t>
        </w:r>
      </w:ins>
    </w:p>
    <w:p w:rsidR="003B3DBE" w:rsidRPr="003B3DBE" w:rsidRDefault="003B3DBE" w:rsidP="003B3DBE">
      <w:pPr>
        <w:pStyle w:val="Default"/>
        <w:spacing w:line="360" w:lineRule="auto"/>
        <w:jc w:val="both"/>
        <w:rPr>
          <w:sz w:val="22"/>
          <w:szCs w:val="22"/>
        </w:rPr>
      </w:pPr>
    </w:p>
    <w:p w:rsidR="00576805" w:rsidRDefault="003B3DBE" w:rsidP="003B3DBE">
      <w:pPr>
        <w:pStyle w:val="Default"/>
        <w:spacing w:line="360" w:lineRule="auto"/>
        <w:jc w:val="both"/>
        <w:rPr>
          <w:sz w:val="22"/>
          <w:szCs w:val="22"/>
        </w:rPr>
      </w:pPr>
      <w:r w:rsidRPr="003B3DBE">
        <w:rPr>
          <w:sz w:val="22"/>
          <w:szCs w:val="22"/>
        </w:rPr>
        <w:t>When lo</w:t>
      </w:r>
      <w:r>
        <w:rPr>
          <w:sz w:val="22"/>
          <w:szCs w:val="22"/>
        </w:rPr>
        <w:t xml:space="preserve">oking at the number of sites </w:t>
      </w:r>
      <w:r w:rsidRPr="003B3DBE">
        <w:rPr>
          <w:sz w:val="22"/>
          <w:szCs w:val="22"/>
        </w:rPr>
        <w:t xml:space="preserve">across the medieval and post-medieval period, six of the eight medieval cemeteries analysed by the Museum of London contained individuals exhibiting interpersonal violence, 75% of the sites, </w:t>
      </w:r>
      <w:r>
        <w:rPr>
          <w:sz w:val="22"/>
          <w:szCs w:val="22"/>
        </w:rPr>
        <w:t>whilst</w:t>
      </w:r>
      <w:r w:rsidRPr="003B3DBE">
        <w:rPr>
          <w:sz w:val="22"/>
          <w:szCs w:val="22"/>
        </w:rPr>
        <w:t xml:space="preserve"> 5 of the 12 post-medieval sites examined included individuals exhibiting violence, 41.7%. The decline in sites containing individuals exhibiting </w:t>
      </w:r>
      <w:r w:rsidRPr="003B3DBE">
        <w:rPr>
          <w:sz w:val="22"/>
          <w:szCs w:val="22"/>
        </w:rPr>
        <w:lastRenderedPageBreak/>
        <w:t xml:space="preserve">interpersonal violence </w:t>
      </w:r>
      <w:r>
        <w:rPr>
          <w:sz w:val="22"/>
          <w:szCs w:val="22"/>
        </w:rPr>
        <w:t>can be used to suggest</w:t>
      </w:r>
      <w:r w:rsidRPr="003B3DBE">
        <w:rPr>
          <w:sz w:val="22"/>
          <w:szCs w:val="22"/>
        </w:rPr>
        <w:t xml:space="preserve"> an overall decline in the number of violence cases, or the localisation of violence</w:t>
      </w:r>
      <w:r>
        <w:rPr>
          <w:sz w:val="22"/>
          <w:szCs w:val="22"/>
        </w:rPr>
        <w:t xml:space="preserve"> to specific areas in London</w:t>
      </w:r>
      <w:r w:rsidRPr="003B3DBE">
        <w:rPr>
          <w:sz w:val="22"/>
          <w:szCs w:val="22"/>
        </w:rPr>
        <w:t>.</w:t>
      </w:r>
    </w:p>
    <w:p w:rsidR="00C95F90" w:rsidRDefault="00C95F90" w:rsidP="00C95F90">
      <w:pPr>
        <w:pStyle w:val="Default"/>
        <w:spacing w:line="360" w:lineRule="auto"/>
        <w:jc w:val="both"/>
        <w:rPr>
          <w:sz w:val="22"/>
          <w:szCs w:val="22"/>
        </w:rPr>
      </w:pPr>
    </w:p>
    <w:p w:rsidR="00C95F90" w:rsidRPr="00930914" w:rsidRDefault="00C95F90" w:rsidP="00C95F90">
      <w:pPr>
        <w:pStyle w:val="NoSpacing"/>
        <w:spacing w:line="360" w:lineRule="auto"/>
        <w:jc w:val="both"/>
        <w:rPr>
          <w:i/>
        </w:rPr>
      </w:pPr>
      <w:r w:rsidRPr="00930914">
        <w:rPr>
          <w:i/>
        </w:rPr>
        <w:t xml:space="preserve">Weapon Type and Social Impacts </w:t>
      </w:r>
    </w:p>
    <w:p w:rsidR="00C95F90" w:rsidRPr="00920E94" w:rsidRDefault="00C95F90" w:rsidP="00C95F90">
      <w:pPr>
        <w:pStyle w:val="Default"/>
        <w:spacing w:line="360" w:lineRule="auto"/>
        <w:jc w:val="both"/>
        <w:rPr>
          <w:sz w:val="22"/>
          <w:szCs w:val="22"/>
        </w:rPr>
      </w:pPr>
      <w:r w:rsidRPr="00920E94">
        <w:rPr>
          <w:sz w:val="22"/>
          <w:szCs w:val="22"/>
        </w:rPr>
        <w:t xml:space="preserve">The </w:t>
      </w:r>
      <w:r w:rsidR="00274BC7">
        <w:rPr>
          <w:sz w:val="22"/>
          <w:szCs w:val="22"/>
        </w:rPr>
        <w:t xml:space="preserve">absence of </w:t>
      </w:r>
      <w:r w:rsidRPr="00920E94">
        <w:rPr>
          <w:sz w:val="22"/>
          <w:szCs w:val="22"/>
        </w:rPr>
        <w:t xml:space="preserve">projectile injuries </w:t>
      </w:r>
      <w:r w:rsidR="00274BC7">
        <w:rPr>
          <w:sz w:val="22"/>
          <w:szCs w:val="22"/>
        </w:rPr>
        <w:t>in the</w:t>
      </w:r>
      <w:r w:rsidRPr="00920E94">
        <w:rPr>
          <w:sz w:val="22"/>
          <w:szCs w:val="22"/>
        </w:rPr>
        <w:t xml:space="preserve"> post-medieval </w:t>
      </w:r>
      <w:r w:rsidR="00274BC7">
        <w:rPr>
          <w:sz w:val="22"/>
          <w:szCs w:val="22"/>
        </w:rPr>
        <w:t>period suggests violence was conducted at this time through close combat</w:t>
      </w:r>
      <w:r w:rsidRPr="00920E94">
        <w:rPr>
          <w:sz w:val="22"/>
          <w:szCs w:val="22"/>
        </w:rPr>
        <w:t xml:space="preserve"> </w:t>
      </w:r>
      <w:r w:rsidR="00274BC7">
        <w:rPr>
          <w:sz w:val="22"/>
          <w:szCs w:val="22"/>
        </w:rPr>
        <w:t xml:space="preserve">fighting using </w:t>
      </w:r>
      <w:r w:rsidRPr="00920E94">
        <w:rPr>
          <w:sz w:val="22"/>
          <w:szCs w:val="22"/>
        </w:rPr>
        <w:t xml:space="preserve">sharp and blunt weaponry, </w:t>
      </w:r>
      <w:r w:rsidR="00274BC7">
        <w:rPr>
          <w:sz w:val="22"/>
          <w:szCs w:val="22"/>
        </w:rPr>
        <w:t>whilst</w:t>
      </w:r>
      <w:r w:rsidRPr="00920E94">
        <w:rPr>
          <w:sz w:val="22"/>
          <w:szCs w:val="22"/>
        </w:rPr>
        <w:t xml:space="preserve"> medieval combat </w:t>
      </w:r>
      <w:r w:rsidR="00274BC7">
        <w:rPr>
          <w:sz w:val="22"/>
          <w:szCs w:val="22"/>
        </w:rPr>
        <w:t>included</w:t>
      </w:r>
      <w:r w:rsidRPr="00920E94">
        <w:rPr>
          <w:sz w:val="22"/>
          <w:szCs w:val="22"/>
        </w:rPr>
        <w:t xml:space="preserve"> long-distance incidents, </w:t>
      </w:r>
      <w:r w:rsidR="00274BC7">
        <w:rPr>
          <w:sz w:val="22"/>
          <w:szCs w:val="22"/>
        </w:rPr>
        <w:t xml:space="preserve">seen through </w:t>
      </w:r>
      <w:r w:rsidRPr="00920E94">
        <w:rPr>
          <w:sz w:val="22"/>
          <w:szCs w:val="22"/>
        </w:rPr>
        <w:t xml:space="preserve">the </w:t>
      </w:r>
      <w:r w:rsidR="007564A7">
        <w:rPr>
          <w:sz w:val="22"/>
          <w:szCs w:val="22"/>
        </w:rPr>
        <w:t>presence of</w:t>
      </w:r>
      <w:r w:rsidR="00274BC7">
        <w:rPr>
          <w:sz w:val="22"/>
          <w:szCs w:val="22"/>
        </w:rPr>
        <w:t xml:space="preserve"> </w:t>
      </w:r>
      <w:r w:rsidRPr="00920E94">
        <w:rPr>
          <w:sz w:val="22"/>
          <w:szCs w:val="22"/>
        </w:rPr>
        <w:t xml:space="preserve">projectile </w:t>
      </w:r>
      <w:r w:rsidR="00274BC7">
        <w:rPr>
          <w:sz w:val="22"/>
          <w:szCs w:val="22"/>
        </w:rPr>
        <w:t>trauma</w:t>
      </w:r>
      <w:r w:rsidRPr="00920E94">
        <w:rPr>
          <w:sz w:val="22"/>
          <w:szCs w:val="22"/>
        </w:rPr>
        <w:t>. Howeve</w:t>
      </w:r>
      <w:r w:rsidR="00274BC7">
        <w:rPr>
          <w:sz w:val="22"/>
          <w:szCs w:val="22"/>
        </w:rPr>
        <w:t>r, with only two cases, violent</w:t>
      </w:r>
      <w:r w:rsidRPr="00920E94">
        <w:rPr>
          <w:sz w:val="22"/>
          <w:szCs w:val="22"/>
        </w:rPr>
        <w:t xml:space="preserve"> methods producing projectile trauma can be deemed uncommon even in the male medieval sample. The results can be used to suggest that specific trauma types were used against the sexes, suggesting social targeting in violence perpetration and boundaries in weapon use, with blunt force trauma the foremost trauma type used against females </w:t>
      </w:r>
      <w:r w:rsidR="00274BC7">
        <w:rPr>
          <w:sz w:val="22"/>
          <w:szCs w:val="22"/>
        </w:rPr>
        <w:t>across both periods</w:t>
      </w:r>
      <w:r w:rsidRPr="00920E94">
        <w:rPr>
          <w:sz w:val="22"/>
          <w:szCs w:val="22"/>
        </w:rPr>
        <w:t xml:space="preserve"> and against males in the post-medieval period. The post-medieval period saw blunt force trauma overtaking sharp force trauma as the leading violence cause against males; suggesting </w:t>
      </w:r>
      <w:r w:rsidR="007564A7">
        <w:rPr>
          <w:sz w:val="22"/>
          <w:szCs w:val="22"/>
        </w:rPr>
        <w:t>fewer</w:t>
      </w:r>
      <w:r w:rsidRPr="00920E94">
        <w:rPr>
          <w:sz w:val="22"/>
          <w:szCs w:val="22"/>
        </w:rPr>
        <w:t xml:space="preserve"> stabbings and slicing through the use of blades, sharp tools and glass</w:t>
      </w:r>
      <w:r w:rsidR="00D35C51">
        <w:rPr>
          <w:sz w:val="22"/>
          <w:szCs w:val="22"/>
        </w:rPr>
        <w:t xml:space="preserve"> occurred</w:t>
      </w:r>
      <w:r w:rsidRPr="00920E94">
        <w:rPr>
          <w:sz w:val="22"/>
          <w:szCs w:val="22"/>
        </w:rPr>
        <w:t xml:space="preserve"> (Roberts and </w:t>
      </w:r>
      <w:r w:rsidR="00742CD2">
        <w:rPr>
          <w:sz w:val="22"/>
          <w:szCs w:val="22"/>
        </w:rPr>
        <w:t>Cox 20</w:t>
      </w:r>
      <w:r w:rsidRPr="00920E94">
        <w:rPr>
          <w:sz w:val="22"/>
          <w:szCs w:val="22"/>
        </w:rPr>
        <w:t>0</w:t>
      </w:r>
      <w:r w:rsidR="00742CD2">
        <w:rPr>
          <w:sz w:val="22"/>
          <w:szCs w:val="22"/>
        </w:rPr>
        <w:t>3</w:t>
      </w:r>
      <w:r w:rsidRPr="00920E94">
        <w:rPr>
          <w:sz w:val="22"/>
          <w:szCs w:val="22"/>
        </w:rPr>
        <w:t xml:space="preserve">). </w:t>
      </w:r>
      <w:r w:rsidR="008077D0">
        <w:rPr>
          <w:sz w:val="22"/>
          <w:szCs w:val="22"/>
        </w:rPr>
        <w:t xml:space="preserve">However, the use of specific weapons cannot be conclusively stated as sharp force weaponry can produce blunt force trauma when it is delivered to the skeleton at low velocity, defined as blunt sharp force trauma, potentially overstating the </w:t>
      </w:r>
      <w:r w:rsidR="0089017F">
        <w:rPr>
          <w:sz w:val="22"/>
          <w:szCs w:val="22"/>
        </w:rPr>
        <w:t>prevalence</w:t>
      </w:r>
      <w:r w:rsidR="008077D0">
        <w:rPr>
          <w:sz w:val="22"/>
          <w:szCs w:val="22"/>
        </w:rPr>
        <w:t xml:space="preserve"> of blunt force weapons used. </w:t>
      </w:r>
    </w:p>
    <w:p w:rsidR="00C95F90" w:rsidRDefault="00C95F90" w:rsidP="00C95F90">
      <w:pPr>
        <w:pStyle w:val="Default"/>
        <w:spacing w:line="360" w:lineRule="auto"/>
        <w:jc w:val="both"/>
        <w:rPr>
          <w:sz w:val="22"/>
          <w:szCs w:val="22"/>
        </w:rPr>
      </w:pPr>
    </w:p>
    <w:p w:rsidR="00C95F90" w:rsidRDefault="007564A7" w:rsidP="00C95F90">
      <w:pPr>
        <w:pStyle w:val="Default"/>
        <w:spacing w:line="360" w:lineRule="auto"/>
        <w:jc w:val="both"/>
        <w:rPr>
          <w:sz w:val="22"/>
          <w:szCs w:val="22"/>
        </w:rPr>
      </w:pPr>
      <w:r>
        <w:rPr>
          <w:sz w:val="22"/>
          <w:szCs w:val="22"/>
        </w:rPr>
        <w:t>Documentary evidence</w:t>
      </w:r>
      <w:r w:rsidR="00C95F90">
        <w:rPr>
          <w:sz w:val="22"/>
          <w:szCs w:val="22"/>
        </w:rPr>
        <w:t xml:space="preserve"> suggests medieval weaponry to have predominantly been knives, axes, cudgels and agricultural instruments (Gurr 1981), </w:t>
      </w:r>
      <w:r w:rsidR="00C95F90" w:rsidRPr="008B7947">
        <w:rPr>
          <w:sz w:val="22"/>
          <w:szCs w:val="22"/>
        </w:rPr>
        <w:t>supporting the results in this dissertation due to the predominance of medieval sharp and blunt force traumas. Likewise,</w:t>
      </w:r>
      <w:r w:rsidR="00D35C51">
        <w:rPr>
          <w:sz w:val="22"/>
          <w:szCs w:val="22"/>
        </w:rPr>
        <w:t xml:space="preserve"> documentation from the </w:t>
      </w:r>
      <w:r>
        <w:rPr>
          <w:sz w:val="22"/>
          <w:szCs w:val="22"/>
        </w:rPr>
        <w:t>Elizabethan</w:t>
      </w:r>
      <w:r w:rsidR="00D35C51">
        <w:rPr>
          <w:sz w:val="22"/>
          <w:szCs w:val="22"/>
        </w:rPr>
        <w:t xml:space="preserve"> Assize C</w:t>
      </w:r>
      <w:r w:rsidR="00C95F90" w:rsidRPr="008B7947">
        <w:rPr>
          <w:sz w:val="22"/>
          <w:szCs w:val="22"/>
        </w:rPr>
        <w:t>ourts supports the dominance of blunt and sharp force trauma</w:t>
      </w:r>
      <w:r w:rsidR="00D35C51">
        <w:rPr>
          <w:sz w:val="22"/>
          <w:szCs w:val="22"/>
        </w:rPr>
        <w:t xml:space="preserve"> from the 16</w:t>
      </w:r>
      <w:r w:rsidR="00D35C51" w:rsidRPr="00D35C51">
        <w:rPr>
          <w:sz w:val="22"/>
          <w:szCs w:val="22"/>
          <w:vertAlign w:val="superscript"/>
        </w:rPr>
        <w:t>th</w:t>
      </w:r>
      <w:r w:rsidR="00D35C51">
        <w:rPr>
          <w:sz w:val="22"/>
          <w:szCs w:val="22"/>
        </w:rPr>
        <w:t xml:space="preserve"> century onwards</w:t>
      </w:r>
      <w:r w:rsidR="00C95F90" w:rsidRPr="008B7947">
        <w:rPr>
          <w:sz w:val="22"/>
          <w:szCs w:val="22"/>
        </w:rPr>
        <w:t>,</w:t>
      </w:r>
      <w:r w:rsidR="008077D0">
        <w:rPr>
          <w:sz w:val="22"/>
          <w:szCs w:val="22"/>
        </w:rPr>
        <w:t xml:space="preserve"> stating a dominance of killings</w:t>
      </w:r>
      <w:r w:rsidR="00C95F90" w:rsidRPr="008B7947">
        <w:rPr>
          <w:sz w:val="22"/>
          <w:szCs w:val="22"/>
        </w:rPr>
        <w:t xml:space="preserve"> through sudden and spontaneous attacks with blunt instruments and knives (Cockburn 1997). The court records </w:t>
      </w:r>
      <w:r w:rsidR="00D35C51">
        <w:rPr>
          <w:sz w:val="22"/>
          <w:szCs w:val="22"/>
        </w:rPr>
        <w:t>later</w:t>
      </w:r>
      <w:r w:rsidR="00C95F90" w:rsidRPr="008B7947">
        <w:rPr>
          <w:sz w:val="22"/>
          <w:szCs w:val="22"/>
        </w:rPr>
        <w:t xml:space="preserve"> stated firearms to account for </w:t>
      </w:r>
      <w:r>
        <w:rPr>
          <w:sz w:val="22"/>
          <w:szCs w:val="22"/>
        </w:rPr>
        <w:t xml:space="preserve">just </w:t>
      </w:r>
      <w:r w:rsidR="00C95F90" w:rsidRPr="008B7947">
        <w:rPr>
          <w:sz w:val="22"/>
          <w:szCs w:val="22"/>
        </w:rPr>
        <w:t xml:space="preserve">7% of murders, representing an equally low value </w:t>
      </w:r>
      <w:r w:rsidR="008077D0">
        <w:rPr>
          <w:sz w:val="22"/>
          <w:szCs w:val="22"/>
        </w:rPr>
        <w:t>of projectile</w:t>
      </w:r>
      <w:r w:rsidR="00C95F90" w:rsidRPr="008B7947">
        <w:rPr>
          <w:sz w:val="22"/>
          <w:szCs w:val="22"/>
        </w:rPr>
        <w:t xml:space="preserve"> </w:t>
      </w:r>
      <w:r w:rsidR="008077D0">
        <w:rPr>
          <w:sz w:val="22"/>
          <w:szCs w:val="22"/>
        </w:rPr>
        <w:t>injuries</w:t>
      </w:r>
      <w:r w:rsidR="00C95F90" w:rsidRPr="008B7947">
        <w:rPr>
          <w:sz w:val="22"/>
          <w:szCs w:val="22"/>
        </w:rPr>
        <w:t>. Indeed, weapon and trauma location can be deemed to be influenced by culture and society, exemplified by the increase of hitting and kicking in the British homicide coroner records coinciding with the rise and broadcasting of modern boxing (Walker, 1997). Similarly, U.S. gun trauma outweighs all other harming mechanisms due</w:t>
      </w:r>
      <w:r w:rsidR="00C95F90">
        <w:rPr>
          <w:sz w:val="22"/>
          <w:szCs w:val="22"/>
        </w:rPr>
        <w:t xml:space="preserve"> to the legality and popularity of firearms. </w:t>
      </w:r>
    </w:p>
    <w:p w:rsidR="003B3DBE" w:rsidRPr="003B3DBE" w:rsidRDefault="003B3DBE" w:rsidP="003B3DBE">
      <w:pPr>
        <w:pStyle w:val="Default"/>
        <w:spacing w:line="360" w:lineRule="auto"/>
        <w:jc w:val="both"/>
        <w:rPr>
          <w:sz w:val="22"/>
          <w:szCs w:val="22"/>
        </w:rPr>
      </w:pPr>
    </w:p>
    <w:p w:rsidR="00930914" w:rsidRPr="00930914" w:rsidRDefault="00930914" w:rsidP="00DE6EF2">
      <w:pPr>
        <w:pStyle w:val="Default"/>
        <w:spacing w:line="360" w:lineRule="auto"/>
        <w:jc w:val="both"/>
        <w:rPr>
          <w:i/>
          <w:sz w:val="22"/>
          <w:szCs w:val="22"/>
        </w:rPr>
      </w:pPr>
      <w:r w:rsidRPr="00930914">
        <w:rPr>
          <w:i/>
          <w:sz w:val="22"/>
          <w:szCs w:val="22"/>
        </w:rPr>
        <w:t xml:space="preserve">Trauma location </w:t>
      </w:r>
    </w:p>
    <w:p w:rsidR="00240D67" w:rsidRPr="00930914" w:rsidRDefault="00930914" w:rsidP="00240D67">
      <w:pPr>
        <w:pStyle w:val="Default"/>
        <w:spacing w:line="360" w:lineRule="auto"/>
        <w:jc w:val="both"/>
        <w:rPr>
          <w:sz w:val="22"/>
          <w:szCs w:val="22"/>
        </w:rPr>
      </w:pPr>
      <w:r w:rsidRPr="00930914">
        <w:rPr>
          <w:sz w:val="22"/>
          <w:szCs w:val="22"/>
        </w:rPr>
        <w:t>The dominance of cranial trauma in the medieval and post-med</w:t>
      </w:r>
      <w:r w:rsidR="00A331C0">
        <w:rPr>
          <w:sz w:val="22"/>
          <w:szCs w:val="22"/>
        </w:rPr>
        <w:t>ieval London samples complement</w:t>
      </w:r>
      <w:r w:rsidRPr="00930914">
        <w:rPr>
          <w:sz w:val="22"/>
          <w:szCs w:val="22"/>
        </w:rPr>
        <w:t xml:space="preserve"> wider archaeological vi</w:t>
      </w:r>
      <w:r w:rsidR="00240D67">
        <w:rPr>
          <w:sz w:val="22"/>
          <w:szCs w:val="22"/>
        </w:rPr>
        <w:t xml:space="preserve">olence location research, </w:t>
      </w:r>
      <w:r w:rsidR="001C5608">
        <w:rPr>
          <w:sz w:val="22"/>
          <w:szCs w:val="22"/>
        </w:rPr>
        <w:t>suggest</w:t>
      </w:r>
      <w:r w:rsidR="00240D67">
        <w:rPr>
          <w:sz w:val="22"/>
          <w:szCs w:val="22"/>
        </w:rPr>
        <w:t>ing</w:t>
      </w:r>
      <w:r w:rsidRPr="00930914">
        <w:rPr>
          <w:sz w:val="22"/>
          <w:szCs w:val="22"/>
        </w:rPr>
        <w:t xml:space="preserve"> the head to be the main target for trauma. </w:t>
      </w:r>
      <w:r w:rsidR="00A331C0">
        <w:rPr>
          <w:sz w:val="22"/>
          <w:szCs w:val="22"/>
        </w:rPr>
        <w:t>T</w:t>
      </w:r>
      <w:r w:rsidR="00A331C0" w:rsidRPr="00A331C0">
        <w:rPr>
          <w:sz w:val="22"/>
          <w:szCs w:val="22"/>
        </w:rPr>
        <w:t>he dominance of frontal, parietal and occipital trauma</w:t>
      </w:r>
      <w:r w:rsidR="00920E94">
        <w:rPr>
          <w:sz w:val="22"/>
          <w:szCs w:val="22"/>
        </w:rPr>
        <w:t xml:space="preserve"> in the sample</w:t>
      </w:r>
      <w:r w:rsidR="00A331C0" w:rsidRPr="00A331C0">
        <w:rPr>
          <w:sz w:val="22"/>
          <w:szCs w:val="22"/>
        </w:rPr>
        <w:t xml:space="preserve"> suggests many of </w:t>
      </w:r>
      <w:r w:rsidR="00A331C0" w:rsidRPr="00A331C0">
        <w:rPr>
          <w:sz w:val="22"/>
          <w:szCs w:val="22"/>
        </w:rPr>
        <w:lastRenderedPageBreak/>
        <w:t>these acts of violence occurred through face-to-face fighting across both time perio</w:t>
      </w:r>
      <w:r w:rsidR="00A331C0">
        <w:rPr>
          <w:sz w:val="22"/>
          <w:szCs w:val="22"/>
        </w:rPr>
        <w:t xml:space="preserve">ds (Roberts and </w:t>
      </w:r>
      <w:r w:rsidR="00742CD2">
        <w:rPr>
          <w:sz w:val="22"/>
          <w:szCs w:val="22"/>
        </w:rPr>
        <w:t>Cox 20</w:t>
      </w:r>
      <w:r w:rsidR="00A331C0">
        <w:rPr>
          <w:sz w:val="22"/>
          <w:szCs w:val="22"/>
        </w:rPr>
        <w:t>0</w:t>
      </w:r>
      <w:r w:rsidR="00742CD2">
        <w:rPr>
          <w:sz w:val="22"/>
          <w:szCs w:val="22"/>
        </w:rPr>
        <w:t>3</w:t>
      </w:r>
      <w:r w:rsidR="00A331C0" w:rsidRPr="00A331C0">
        <w:rPr>
          <w:sz w:val="22"/>
          <w:szCs w:val="22"/>
        </w:rPr>
        <w:t>).</w:t>
      </w:r>
      <w:r w:rsidR="00A331C0">
        <w:rPr>
          <w:sz w:val="22"/>
          <w:szCs w:val="22"/>
        </w:rPr>
        <w:t xml:space="preserve"> </w:t>
      </w:r>
      <w:r w:rsidR="00240D67" w:rsidRPr="00930914">
        <w:rPr>
          <w:sz w:val="22"/>
          <w:szCs w:val="22"/>
        </w:rPr>
        <w:t xml:space="preserve">Cranial injuries are further seen to be dominant in prehistoric research, with high quantities present in Neolithic, Bronze and Iron Age skeletal </w:t>
      </w:r>
      <w:r w:rsidR="007564A7">
        <w:rPr>
          <w:sz w:val="22"/>
          <w:szCs w:val="22"/>
        </w:rPr>
        <w:t>remains</w:t>
      </w:r>
      <w:r w:rsidR="00240D67">
        <w:rPr>
          <w:sz w:val="22"/>
          <w:szCs w:val="22"/>
        </w:rPr>
        <w:t xml:space="preserve"> (</w:t>
      </w:r>
      <w:r w:rsidR="00240D67" w:rsidRPr="00930914">
        <w:rPr>
          <w:sz w:val="22"/>
          <w:szCs w:val="22"/>
        </w:rPr>
        <w:t xml:space="preserve">Berger and </w:t>
      </w:r>
      <w:proofErr w:type="spellStart"/>
      <w:r w:rsidR="00240D67" w:rsidRPr="00930914">
        <w:rPr>
          <w:sz w:val="22"/>
          <w:szCs w:val="22"/>
        </w:rPr>
        <w:t>Trinkaus</w:t>
      </w:r>
      <w:proofErr w:type="spellEnd"/>
      <w:r w:rsidR="00240D67" w:rsidRPr="00930914">
        <w:rPr>
          <w:sz w:val="22"/>
          <w:szCs w:val="22"/>
        </w:rPr>
        <w:t xml:space="preserve"> 1995</w:t>
      </w:r>
      <w:r w:rsidR="00240D67">
        <w:rPr>
          <w:sz w:val="22"/>
          <w:szCs w:val="22"/>
        </w:rPr>
        <w:t>)</w:t>
      </w:r>
      <w:r w:rsidR="00240D67" w:rsidRPr="00930914">
        <w:rPr>
          <w:sz w:val="22"/>
          <w:szCs w:val="22"/>
        </w:rPr>
        <w:t xml:space="preserve">. Equally, the high quantity of cranial and neck traumas exhibited by the 200 Neanderthals </w:t>
      </w:r>
      <w:r w:rsidR="00A331C0" w:rsidRPr="00930914">
        <w:rPr>
          <w:sz w:val="22"/>
          <w:szCs w:val="22"/>
        </w:rPr>
        <w:t xml:space="preserve">analysed </w:t>
      </w:r>
      <w:r w:rsidR="00240D67" w:rsidRPr="00930914">
        <w:rPr>
          <w:sz w:val="22"/>
          <w:szCs w:val="22"/>
        </w:rPr>
        <w:t xml:space="preserve">from Europe and the Near East suggests violence has </w:t>
      </w:r>
      <w:r w:rsidR="007564A7">
        <w:rPr>
          <w:sz w:val="22"/>
          <w:szCs w:val="22"/>
        </w:rPr>
        <w:t xml:space="preserve">consistently </w:t>
      </w:r>
      <w:r w:rsidR="008077D0">
        <w:rPr>
          <w:sz w:val="22"/>
          <w:szCs w:val="22"/>
        </w:rPr>
        <w:t>centralised</w:t>
      </w:r>
      <w:r w:rsidR="00240D67" w:rsidRPr="00930914">
        <w:rPr>
          <w:sz w:val="22"/>
          <w:szCs w:val="22"/>
        </w:rPr>
        <w:t xml:space="preserve"> </w:t>
      </w:r>
      <w:r w:rsidR="008077D0">
        <w:rPr>
          <w:sz w:val="22"/>
          <w:szCs w:val="22"/>
        </w:rPr>
        <w:t>around the</w:t>
      </w:r>
      <w:r w:rsidR="00240D67" w:rsidRPr="00930914">
        <w:rPr>
          <w:sz w:val="22"/>
          <w:szCs w:val="22"/>
        </w:rPr>
        <w:t xml:space="preserve"> head </w:t>
      </w:r>
      <w:r w:rsidR="008077D0">
        <w:rPr>
          <w:sz w:val="22"/>
          <w:szCs w:val="22"/>
        </w:rPr>
        <w:t xml:space="preserve">and face </w:t>
      </w:r>
      <w:r w:rsidR="00240D67" w:rsidRPr="00930914">
        <w:rPr>
          <w:sz w:val="22"/>
          <w:szCs w:val="22"/>
        </w:rPr>
        <w:t xml:space="preserve">throughout </w:t>
      </w:r>
      <w:r w:rsidR="007564A7">
        <w:rPr>
          <w:sz w:val="22"/>
          <w:szCs w:val="22"/>
        </w:rPr>
        <w:t>the</w:t>
      </w:r>
      <w:r w:rsidR="00240D67" w:rsidRPr="00930914">
        <w:rPr>
          <w:sz w:val="22"/>
          <w:szCs w:val="22"/>
        </w:rPr>
        <w:t xml:space="preserve"> past</w:t>
      </w:r>
      <w:r w:rsidR="008077D0">
        <w:rPr>
          <w:sz w:val="22"/>
          <w:szCs w:val="22"/>
        </w:rPr>
        <w:t>, potentially due to the psychological association of the face and identity</w:t>
      </w:r>
      <w:r w:rsidR="00240D67">
        <w:rPr>
          <w:sz w:val="22"/>
          <w:szCs w:val="22"/>
        </w:rPr>
        <w:t xml:space="preserve"> (</w:t>
      </w:r>
      <w:r w:rsidR="00240D67" w:rsidRPr="00930914">
        <w:rPr>
          <w:sz w:val="22"/>
          <w:szCs w:val="22"/>
        </w:rPr>
        <w:t xml:space="preserve">Berger and </w:t>
      </w:r>
      <w:proofErr w:type="spellStart"/>
      <w:r w:rsidR="00240D67" w:rsidRPr="00930914">
        <w:rPr>
          <w:sz w:val="22"/>
          <w:szCs w:val="22"/>
        </w:rPr>
        <w:t>Trinkaus</w:t>
      </w:r>
      <w:proofErr w:type="spellEnd"/>
      <w:r w:rsidR="00240D67" w:rsidRPr="00930914">
        <w:rPr>
          <w:sz w:val="22"/>
          <w:szCs w:val="22"/>
        </w:rPr>
        <w:t xml:space="preserve"> 1995</w:t>
      </w:r>
      <w:r w:rsidR="00240D67">
        <w:rPr>
          <w:sz w:val="22"/>
          <w:szCs w:val="22"/>
        </w:rPr>
        <w:t>)</w:t>
      </w:r>
      <w:r w:rsidR="00240D67" w:rsidRPr="00930914">
        <w:rPr>
          <w:sz w:val="22"/>
          <w:szCs w:val="22"/>
        </w:rPr>
        <w:t xml:space="preserve">. </w:t>
      </w:r>
    </w:p>
    <w:p w:rsidR="00240D67" w:rsidRDefault="00240D67" w:rsidP="00DE6EF2">
      <w:pPr>
        <w:pStyle w:val="Default"/>
        <w:spacing w:line="360" w:lineRule="auto"/>
        <w:jc w:val="both"/>
        <w:rPr>
          <w:sz w:val="22"/>
          <w:szCs w:val="22"/>
        </w:rPr>
      </w:pPr>
    </w:p>
    <w:p w:rsidR="00240D67" w:rsidRDefault="00240D67" w:rsidP="00240D67">
      <w:pPr>
        <w:pStyle w:val="Default"/>
        <w:spacing w:line="360" w:lineRule="auto"/>
        <w:jc w:val="both"/>
        <w:rPr>
          <w:sz w:val="22"/>
          <w:szCs w:val="22"/>
        </w:rPr>
      </w:pPr>
      <w:r>
        <w:rPr>
          <w:sz w:val="22"/>
          <w:szCs w:val="22"/>
        </w:rPr>
        <w:t xml:space="preserve">Postcranially, the medieval period contained five post-cranial traumas. Of these, two cases affected the hands, suggesting a defensive stance from the victim, with one case affecting the left </w:t>
      </w:r>
      <w:proofErr w:type="spellStart"/>
      <w:r w:rsidR="00920E94">
        <w:rPr>
          <w:sz w:val="22"/>
          <w:szCs w:val="22"/>
        </w:rPr>
        <w:t>h</w:t>
      </w:r>
      <w:r>
        <w:rPr>
          <w:sz w:val="22"/>
          <w:szCs w:val="22"/>
        </w:rPr>
        <w:t>amulus</w:t>
      </w:r>
      <w:proofErr w:type="spellEnd"/>
      <w:r>
        <w:rPr>
          <w:sz w:val="22"/>
          <w:szCs w:val="22"/>
        </w:rPr>
        <w:t xml:space="preserve"> and the second case affecting the right phalanx on the lateral proximal shaft, suggesting the finger was clipped during a defence attempt. The third case was a ‘parry’ fracture to the left radius, suggesting the arms were raised in defence. </w:t>
      </w:r>
      <w:r w:rsidR="00A331C0">
        <w:rPr>
          <w:sz w:val="22"/>
          <w:szCs w:val="22"/>
        </w:rPr>
        <w:t xml:space="preserve">Indeed, </w:t>
      </w:r>
      <w:r w:rsidR="00A331C0" w:rsidRPr="00930914">
        <w:rPr>
          <w:sz w:val="22"/>
          <w:szCs w:val="22"/>
        </w:rPr>
        <w:t xml:space="preserve">Roberts and </w:t>
      </w:r>
      <w:r w:rsidR="00742CD2">
        <w:rPr>
          <w:sz w:val="22"/>
          <w:szCs w:val="22"/>
        </w:rPr>
        <w:t>Cox (20</w:t>
      </w:r>
      <w:r w:rsidR="00A331C0" w:rsidRPr="00930914">
        <w:rPr>
          <w:sz w:val="22"/>
          <w:szCs w:val="22"/>
        </w:rPr>
        <w:t>0</w:t>
      </w:r>
      <w:r w:rsidR="00742CD2">
        <w:rPr>
          <w:sz w:val="22"/>
          <w:szCs w:val="22"/>
        </w:rPr>
        <w:t>3</w:t>
      </w:r>
      <w:r w:rsidR="00A331C0" w:rsidRPr="00930914">
        <w:rPr>
          <w:sz w:val="22"/>
          <w:szCs w:val="22"/>
        </w:rPr>
        <w:t>) state the ribs, scapulae, hands</w:t>
      </w:r>
      <w:r w:rsidR="00A331C0">
        <w:rPr>
          <w:sz w:val="22"/>
          <w:szCs w:val="22"/>
        </w:rPr>
        <w:t>,</w:t>
      </w:r>
      <w:r w:rsidR="00A331C0" w:rsidRPr="00930914">
        <w:rPr>
          <w:sz w:val="22"/>
          <w:szCs w:val="22"/>
        </w:rPr>
        <w:t xml:space="preserve"> and forearms to be common areas for defensive wounds, typically to the left hand side due to the dominance of right-handedness. </w:t>
      </w:r>
      <w:r w:rsidR="00A331C0">
        <w:rPr>
          <w:sz w:val="22"/>
          <w:szCs w:val="22"/>
        </w:rPr>
        <w:t xml:space="preserve"> </w:t>
      </w:r>
      <w:r>
        <w:rPr>
          <w:sz w:val="22"/>
          <w:szCs w:val="22"/>
        </w:rPr>
        <w:t xml:space="preserve">The final two cases cannot be labelled as defensive, </w:t>
      </w:r>
      <w:r w:rsidR="00920E94">
        <w:rPr>
          <w:sz w:val="22"/>
          <w:szCs w:val="22"/>
        </w:rPr>
        <w:t>with both being p</w:t>
      </w:r>
      <w:r>
        <w:rPr>
          <w:sz w:val="22"/>
          <w:szCs w:val="22"/>
        </w:rPr>
        <w:t>rojectile injuries affecting the left side of the vertebrae.  Differently, in the post-medieval period only two post-cranial trau</w:t>
      </w:r>
      <w:r w:rsidR="0023630E">
        <w:rPr>
          <w:sz w:val="22"/>
          <w:szCs w:val="22"/>
        </w:rPr>
        <w:t>mas were apparent. One of these</w:t>
      </w:r>
      <w:r w:rsidR="00C20D77">
        <w:rPr>
          <w:sz w:val="22"/>
          <w:szCs w:val="22"/>
        </w:rPr>
        <w:t>,</w:t>
      </w:r>
      <w:r>
        <w:rPr>
          <w:sz w:val="22"/>
          <w:szCs w:val="22"/>
        </w:rPr>
        <w:t xml:space="preserve"> a wo</w:t>
      </w:r>
      <w:r w:rsidR="0023630E">
        <w:rPr>
          <w:sz w:val="22"/>
          <w:szCs w:val="22"/>
        </w:rPr>
        <w:t>und on the distal right fibular</w:t>
      </w:r>
      <w:r w:rsidR="00C20D77">
        <w:rPr>
          <w:sz w:val="22"/>
          <w:szCs w:val="22"/>
        </w:rPr>
        <w:t>,</w:t>
      </w:r>
      <w:r>
        <w:rPr>
          <w:sz w:val="22"/>
          <w:szCs w:val="22"/>
        </w:rPr>
        <w:t xml:space="preserve"> was not deemed defensive, whilst the second, a fracture to the left first </w:t>
      </w:r>
      <w:proofErr w:type="spellStart"/>
      <w:r>
        <w:rPr>
          <w:sz w:val="22"/>
          <w:szCs w:val="22"/>
        </w:rPr>
        <w:t>metocarpophalangeal</w:t>
      </w:r>
      <w:proofErr w:type="spellEnd"/>
      <w:r>
        <w:rPr>
          <w:sz w:val="22"/>
          <w:szCs w:val="22"/>
        </w:rPr>
        <w:t xml:space="preserve"> joint, is potentially the consequence of fist-fighting (Roberts and </w:t>
      </w:r>
      <w:r w:rsidR="00742CD2">
        <w:rPr>
          <w:sz w:val="22"/>
          <w:szCs w:val="22"/>
        </w:rPr>
        <w:t>Cox 20</w:t>
      </w:r>
      <w:r>
        <w:rPr>
          <w:sz w:val="22"/>
          <w:szCs w:val="22"/>
        </w:rPr>
        <w:t>0</w:t>
      </w:r>
      <w:r w:rsidR="00742CD2">
        <w:rPr>
          <w:sz w:val="22"/>
          <w:szCs w:val="22"/>
        </w:rPr>
        <w:t>3</w:t>
      </w:r>
      <w:r>
        <w:rPr>
          <w:sz w:val="22"/>
          <w:szCs w:val="22"/>
        </w:rPr>
        <w:t xml:space="preserve">). </w:t>
      </w:r>
      <w:r w:rsidRPr="007E5F20">
        <w:rPr>
          <w:sz w:val="22"/>
          <w:szCs w:val="22"/>
        </w:rPr>
        <w:t xml:space="preserve">The decline in </w:t>
      </w:r>
      <w:r>
        <w:rPr>
          <w:sz w:val="22"/>
          <w:szCs w:val="22"/>
        </w:rPr>
        <w:t xml:space="preserve">both multiple injuries and </w:t>
      </w:r>
      <w:r w:rsidRPr="007E5F20">
        <w:rPr>
          <w:sz w:val="22"/>
          <w:szCs w:val="22"/>
        </w:rPr>
        <w:t xml:space="preserve">signs of </w:t>
      </w:r>
      <w:r w:rsidRPr="00240D67">
        <w:rPr>
          <w:sz w:val="22"/>
          <w:szCs w:val="22"/>
        </w:rPr>
        <w:t xml:space="preserve">defence could suggest differing styles of fighting, including surprise or organised attacks, however conclusions on fighting styles would require larger data for analysis. </w:t>
      </w:r>
    </w:p>
    <w:p w:rsidR="00240D67" w:rsidRPr="00240D67" w:rsidRDefault="00240D67" w:rsidP="00240D67">
      <w:pPr>
        <w:pStyle w:val="Default"/>
        <w:spacing w:line="360" w:lineRule="auto"/>
        <w:jc w:val="both"/>
        <w:rPr>
          <w:sz w:val="22"/>
          <w:szCs w:val="22"/>
        </w:rPr>
      </w:pPr>
    </w:p>
    <w:p w:rsidR="00240D67" w:rsidRDefault="00240D67" w:rsidP="00240D67">
      <w:pPr>
        <w:pStyle w:val="Default"/>
        <w:spacing w:line="360" w:lineRule="auto"/>
        <w:jc w:val="both"/>
        <w:rPr>
          <w:sz w:val="22"/>
          <w:szCs w:val="22"/>
        </w:rPr>
      </w:pPr>
      <w:r>
        <w:rPr>
          <w:sz w:val="22"/>
          <w:szCs w:val="22"/>
        </w:rPr>
        <w:t>In relation to sex, t</w:t>
      </w:r>
      <w:r w:rsidRPr="00240D67">
        <w:rPr>
          <w:sz w:val="22"/>
          <w:szCs w:val="22"/>
        </w:rPr>
        <w:t>he medieval sample contained three males</w:t>
      </w:r>
      <w:r>
        <w:rPr>
          <w:sz w:val="22"/>
          <w:szCs w:val="22"/>
        </w:rPr>
        <w:t xml:space="preserve"> with two injuries, whilst the post-medieval </w:t>
      </w:r>
      <w:r w:rsidR="00920E94">
        <w:rPr>
          <w:sz w:val="22"/>
          <w:szCs w:val="22"/>
        </w:rPr>
        <w:t xml:space="preserve">period </w:t>
      </w:r>
      <w:r>
        <w:rPr>
          <w:sz w:val="22"/>
          <w:szCs w:val="22"/>
        </w:rPr>
        <w:t xml:space="preserve">saw one male and one female with two injuries and one male with six traumas. </w:t>
      </w:r>
      <w:r w:rsidR="00A331C0">
        <w:rPr>
          <w:sz w:val="22"/>
          <w:szCs w:val="22"/>
        </w:rPr>
        <w:t xml:space="preserve">With only one female exhibiting multiple traumas, extreme violence against females appears uncommon. </w:t>
      </w:r>
      <w:r>
        <w:rPr>
          <w:sz w:val="22"/>
          <w:szCs w:val="22"/>
        </w:rPr>
        <w:t xml:space="preserve">The medieval and post-medieval cases of multiple traumas were all cranial, </w:t>
      </w:r>
      <w:r w:rsidR="0023630E">
        <w:rPr>
          <w:sz w:val="22"/>
          <w:szCs w:val="22"/>
        </w:rPr>
        <w:t>suggesting repeated</w:t>
      </w:r>
      <w:r>
        <w:rPr>
          <w:sz w:val="22"/>
          <w:szCs w:val="22"/>
        </w:rPr>
        <w:t xml:space="preserve"> attacks to the </w:t>
      </w:r>
      <w:r w:rsidR="00920E94">
        <w:rPr>
          <w:sz w:val="22"/>
          <w:szCs w:val="22"/>
        </w:rPr>
        <w:t>body was uncommon in both periods</w:t>
      </w:r>
      <w:r>
        <w:rPr>
          <w:sz w:val="22"/>
          <w:szCs w:val="22"/>
        </w:rPr>
        <w:t xml:space="preserve">. </w:t>
      </w:r>
      <w:r w:rsidR="00A331C0">
        <w:rPr>
          <w:sz w:val="22"/>
          <w:szCs w:val="22"/>
        </w:rPr>
        <w:t xml:space="preserve">One case, however, contained </w:t>
      </w:r>
      <w:r>
        <w:rPr>
          <w:sz w:val="22"/>
          <w:szCs w:val="22"/>
        </w:rPr>
        <w:t xml:space="preserve">six traumas, </w:t>
      </w:r>
      <w:r w:rsidR="00A331C0">
        <w:rPr>
          <w:sz w:val="22"/>
          <w:szCs w:val="22"/>
        </w:rPr>
        <w:t>including f</w:t>
      </w:r>
      <w:r>
        <w:rPr>
          <w:sz w:val="22"/>
          <w:szCs w:val="22"/>
        </w:rPr>
        <w:t>ive blunt force injuries to the head, affecting the frontal bone and the right side of the crania, with a further injury present on the distal right fibula. This case</w:t>
      </w:r>
      <w:r w:rsidR="00920E94">
        <w:rPr>
          <w:sz w:val="22"/>
          <w:szCs w:val="22"/>
        </w:rPr>
        <w:t xml:space="preserve"> of multiple trauma</w:t>
      </w:r>
      <w:r w:rsidR="00A331C0">
        <w:rPr>
          <w:sz w:val="22"/>
          <w:szCs w:val="22"/>
        </w:rPr>
        <w:t xml:space="preserve"> is an isolated case within the sample, suggesting extreme and numerous violence was uncommon across both periods.  </w:t>
      </w:r>
    </w:p>
    <w:p w:rsidR="003B3DBE" w:rsidRPr="00930914" w:rsidRDefault="003B3DBE" w:rsidP="00DE6EF2">
      <w:pPr>
        <w:pStyle w:val="Default"/>
        <w:spacing w:line="360" w:lineRule="auto"/>
        <w:jc w:val="both"/>
        <w:rPr>
          <w:sz w:val="22"/>
          <w:szCs w:val="22"/>
        </w:rPr>
      </w:pPr>
    </w:p>
    <w:p w:rsidR="003B3DBE" w:rsidRDefault="00930914" w:rsidP="0064692A">
      <w:pPr>
        <w:pStyle w:val="Default"/>
        <w:spacing w:line="360" w:lineRule="auto"/>
        <w:jc w:val="both"/>
        <w:rPr>
          <w:sz w:val="22"/>
          <w:szCs w:val="22"/>
        </w:rPr>
      </w:pPr>
      <w:r w:rsidRPr="00930914">
        <w:rPr>
          <w:sz w:val="22"/>
          <w:szCs w:val="22"/>
        </w:rPr>
        <w:lastRenderedPageBreak/>
        <w:t>Modern trauma provide</w:t>
      </w:r>
      <w:r w:rsidR="0078139E">
        <w:rPr>
          <w:sz w:val="22"/>
          <w:szCs w:val="22"/>
        </w:rPr>
        <w:t>s</w:t>
      </w:r>
      <w:r w:rsidRPr="00930914">
        <w:rPr>
          <w:sz w:val="22"/>
          <w:szCs w:val="22"/>
        </w:rPr>
        <w:t xml:space="preserve"> further </w:t>
      </w:r>
      <w:r w:rsidR="00C20D77">
        <w:rPr>
          <w:sz w:val="22"/>
          <w:szCs w:val="22"/>
        </w:rPr>
        <w:t xml:space="preserve">comparative </w:t>
      </w:r>
      <w:r w:rsidRPr="00930914">
        <w:rPr>
          <w:sz w:val="22"/>
          <w:szCs w:val="22"/>
        </w:rPr>
        <w:t xml:space="preserve">data. Of 294 victims </w:t>
      </w:r>
      <w:r w:rsidRPr="00A331C0">
        <w:rPr>
          <w:sz w:val="22"/>
          <w:szCs w:val="22"/>
        </w:rPr>
        <w:t>of assault from hospital records in the UK in 1986, 43 were females aged 15–46 years, summing 14.6%</w:t>
      </w:r>
      <w:r w:rsidR="00A331C0" w:rsidRPr="00A331C0">
        <w:rPr>
          <w:sz w:val="22"/>
          <w:szCs w:val="22"/>
        </w:rPr>
        <w:t xml:space="preserve"> of the total number admitted, </w:t>
      </w:r>
      <w:r w:rsidR="00A331C0">
        <w:rPr>
          <w:sz w:val="22"/>
          <w:szCs w:val="22"/>
        </w:rPr>
        <w:t>with males forming</w:t>
      </w:r>
      <w:r w:rsidRPr="00A331C0">
        <w:rPr>
          <w:sz w:val="22"/>
          <w:szCs w:val="22"/>
        </w:rPr>
        <w:t xml:space="preserve"> 85.4% (Shepherd </w:t>
      </w:r>
      <w:r w:rsidR="00893E68" w:rsidRPr="00A331C0">
        <w:rPr>
          <w:i/>
          <w:sz w:val="22"/>
          <w:szCs w:val="22"/>
        </w:rPr>
        <w:t>et al</w:t>
      </w:r>
      <w:r w:rsidR="00893E68" w:rsidRPr="00A331C0">
        <w:rPr>
          <w:sz w:val="22"/>
          <w:szCs w:val="22"/>
        </w:rPr>
        <w:t>.</w:t>
      </w:r>
      <w:r w:rsidR="00E83AF5">
        <w:rPr>
          <w:sz w:val="22"/>
          <w:szCs w:val="22"/>
        </w:rPr>
        <w:t>, 1988</w:t>
      </w:r>
      <w:r w:rsidRPr="00A331C0">
        <w:rPr>
          <w:sz w:val="22"/>
          <w:szCs w:val="22"/>
        </w:rPr>
        <w:t xml:space="preserve">). </w:t>
      </w:r>
      <w:r w:rsidR="00E83AF5">
        <w:rPr>
          <w:sz w:val="22"/>
          <w:szCs w:val="22"/>
        </w:rPr>
        <w:t xml:space="preserve"> </w:t>
      </w:r>
      <w:r w:rsidR="00C20D77">
        <w:rPr>
          <w:sz w:val="22"/>
          <w:szCs w:val="22"/>
        </w:rPr>
        <w:t xml:space="preserve">Within this sample </w:t>
      </w:r>
      <w:r w:rsidR="00E83AF5" w:rsidRPr="00A331C0">
        <w:rPr>
          <w:sz w:val="22"/>
          <w:szCs w:val="22"/>
        </w:rPr>
        <w:t xml:space="preserve">Shepherd </w:t>
      </w:r>
      <w:r w:rsidR="00E83AF5" w:rsidRPr="00A331C0">
        <w:rPr>
          <w:i/>
          <w:sz w:val="22"/>
          <w:szCs w:val="22"/>
        </w:rPr>
        <w:t>et al</w:t>
      </w:r>
      <w:r w:rsidR="00E83AF5" w:rsidRPr="00A331C0">
        <w:rPr>
          <w:sz w:val="22"/>
          <w:szCs w:val="22"/>
        </w:rPr>
        <w:t xml:space="preserve">. </w:t>
      </w:r>
      <w:r w:rsidR="00E83AF5">
        <w:rPr>
          <w:sz w:val="22"/>
          <w:szCs w:val="22"/>
        </w:rPr>
        <w:t>(</w:t>
      </w:r>
      <w:r w:rsidR="00E83AF5" w:rsidRPr="00A331C0">
        <w:rPr>
          <w:sz w:val="22"/>
          <w:szCs w:val="22"/>
        </w:rPr>
        <w:t>1988</w:t>
      </w:r>
      <w:r w:rsidR="00E83AF5">
        <w:rPr>
          <w:sz w:val="22"/>
          <w:szCs w:val="22"/>
        </w:rPr>
        <w:t xml:space="preserve">) found </w:t>
      </w:r>
      <w:r w:rsidRPr="00A331C0">
        <w:rPr>
          <w:sz w:val="22"/>
          <w:szCs w:val="22"/>
        </w:rPr>
        <w:t xml:space="preserve">facial injuries were </w:t>
      </w:r>
      <w:r w:rsidR="00D35C51">
        <w:rPr>
          <w:sz w:val="22"/>
          <w:szCs w:val="22"/>
        </w:rPr>
        <w:t xml:space="preserve">the </w:t>
      </w:r>
      <w:r w:rsidRPr="00A331C0">
        <w:rPr>
          <w:sz w:val="22"/>
          <w:szCs w:val="22"/>
        </w:rPr>
        <w:t>most common</w:t>
      </w:r>
      <w:r w:rsidR="00D35C51">
        <w:rPr>
          <w:sz w:val="22"/>
          <w:szCs w:val="22"/>
        </w:rPr>
        <w:t xml:space="preserve"> location for interpersonal violence trauma</w:t>
      </w:r>
      <w:r w:rsidRPr="00A331C0">
        <w:rPr>
          <w:sz w:val="22"/>
          <w:szCs w:val="22"/>
        </w:rPr>
        <w:t>,</w:t>
      </w:r>
      <w:r w:rsidR="00E83AF5">
        <w:rPr>
          <w:sz w:val="22"/>
          <w:szCs w:val="22"/>
        </w:rPr>
        <w:t xml:space="preserve"> with </w:t>
      </w:r>
      <w:r w:rsidRPr="00A331C0">
        <w:rPr>
          <w:sz w:val="22"/>
          <w:szCs w:val="22"/>
        </w:rPr>
        <w:t>88% of females and 84% of men exhibiting facial bruising</w:t>
      </w:r>
      <w:r w:rsidRPr="00930914">
        <w:rPr>
          <w:sz w:val="22"/>
          <w:szCs w:val="22"/>
        </w:rPr>
        <w:t xml:space="preserve"> (Shepherd </w:t>
      </w:r>
      <w:r w:rsidR="00893E68" w:rsidRPr="00893E68">
        <w:rPr>
          <w:i/>
          <w:sz w:val="22"/>
          <w:szCs w:val="22"/>
        </w:rPr>
        <w:t>et al</w:t>
      </w:r>
      <w:r w:rsidR="00893E68">
        <w:rPr>
          <w:sz w:val="22"/>
          <w:szCs w:val="22"/>
        </w:rPr>
        <w:t>.</w:t>
      </w:r>
      <w:r w:rsidRPr="00930914">
        <w:rPr>
          <w:sz w:val="22"/>
          <w:szCs w:val="22"/>
        </w:rPr>
        <w:t xml:space="preserve"> 1988, 223). This study suggests facial, qualifying as cranial, traum</w:t>
      </w:r>
      <w:r w:rsidR="0078139E">
        <w:rPr>
          <w:sz w:val="22"/>
          <w:szCs w:val="22"/>
        </w:rPr>
        <w:t>a</w:t>
      </w:r>
      <w:r w:rsidRPr="00930914">
        <w:rPr>
          <w:sz w:val="22"/>
          <w:szCs w:val="22"/>
        </w:rPr>
        <w:t xml:space="preserve"> remain</w:t>
      </w:r>
      <w:r w:rsidR="00E83AF5">
        <w:rPr>
          <w:sz w:val="22"/>
          <w:szCs w:val="22"/>
        </w:rPr>
        <w:t>s</w:t>
      </w:r>
      <w:r w:rsidRPr="00930914">
        <w:rPr>
          <w:sz w:val="22"/>
          <w:szCs w:val="22"/>
        </w:rPr>
        <w:t xml:space="preserve"> a dominant trauma form</w:t>
      </w:r>
      <w:r w:rsidR="00E83AF5">
        <w:rPr>
          <w:sz w:val="22"/>
          <w:szCs w:val="22"/>
        </w:rPr>
        <w:t xml:space="preserve"> in modern populations across both sexes</w:t>
      </w:r>
      <w:r w:rsidR="00C20D77">
        <w:rPr>
          <w:sz w:val="22"/>
          <w:szCs w:val="22"/>
        </w:rPr>
        <w:t>, complementing the results from the medieval and post-medieval samples</w:t>
      </w:r>
      <w:r w:rsidR="00E83AF5">
        <w:rPr>
          <w:sz w:val="22"/>
          <w:szCs w:val="22"/>
        </w:rPr>
        <w:t xml:space="preserve">. </w:t>
      </w:r>
    </w:p>
    <w:p w:rsidR="00576805" w:rsidRPr="008B7947" w:rsidRDefault="00576805" w:rsidP="00DE6EF2">
      <w:pPr>
        <w:pStyle w:val="Default"/>
        <w:spacing w:line="360" w:lineRule="auto"/>
        <w:jc w:val="both"/>
        <w:rPr>
          <w:sz w:val="22"/>
          <w:szCs w:val="22"/>
        </w:rPr>
      </w:pPr>
    </w:p>
    <w:p w:rsidR="00576805" w:rsidRPr="008B7947" w:rsidRDefault="008B7947" w:rsidP="00DE6EF2">
      <w:pPr>
        <w:pStyle w:val="Default"/>
        <w:spacing w:line="360" w:lineRule="auto"/>
        <w:jc w:val="both"/>
        <w:rPr>
          <w:i/>
          <w:sz w:val="22"/>
          <w:szCs w:val="22"/>
        </w:rPr>
      </w:pPr>
      <w:r w:rsidRPr="008B7947">
        <w:rPr>
          <w:i/>
          <w:sz w:val="22"/>
          <w:szCs w:val="22"/>
        </w:rPr>
        <w:t>Phase of healing of the trauma</w:t>
      </w:r>
    </w:p>
    <w:p w:rsidR="00576805" w:rsidRDefault="00576805" w:rsidP="00DE6EF2">
      <w:pPr>
        <w:pStyle w:val="Default"/>
        <w:spacing w:line="360" w:lineRule="auto"/>
        <w:jc w:val="both"/>
        <w:rPr>
          <w:sz w:val="22"/>
          <w:szCs w:val="22"/>
          <w:highlight w:val="yellow"/>
        </w:rPr>
      </w:pPr>
      <w:r w:rsidRPr="00576805">
        <w:rPr>
          <w:sz w:val="22"/>
          <w:szCs w:val="22"/>
        </w:rPr>
        <w:t>The</w:t>
      </w:r>
      <w:r w:rsidR="008B7947">
        <w:rPr>
          <w:sz w:val="22"/>
          <w:szCs w:val="22"/>
        </w:rPr>
        <w:t xml:space="preserve"> dominance of healed trauma suggest</w:t>
      </w:r>
      <w:r w:rsidR="00D35C51">
        <w:rPr>
          <w:sz w:val="22"/>
          <w:szCs w:val="22"/>
        </w:rPr>
        <w:t>s</w:t>
      </w:r>
      <w:r w:rsidR="008B7947">
        <w:rPr>
          <w:sz w:val="22"/>
          <w:szCs w:val="22"/>
        </w:rPr>
        <w:t xml:space="preserve"> </w:t>
      </w:r>
      <w:r w:rsidRPr="00576805">
        <w:rPr>
          <w:sz w:val="22"/>
          <w:szCs w:val="22"/>
        </w:rPr>
        <w:t>most</w:t>
      </w:r>
      <w:r w:rsidR="0023630E">
        <w:rPr>
          <w:sz w:val="22"/>
          <w:szCs w:val="22"/>
        </w:rPr>
        <w:t xml:space="preserve"> interpersonal violence related</w:t>
      </w:r>
      <w:r w:rsidRPr="00576805">
        <w:rPr>
          <w:sz w:val="22"/>
          <w:szCs w:val="22"/>
        </w:rPr>
        <w:t xml:space="preserve"> traumas were not the cause, linked to, or received at the same time as death (Lovell 1998; Roberts and </w:t>
      </w:r>
      <w:r w:rsidR="00742CD2">
        <w:rPr>
          <w:sz w:val="22"/>
          <w:szCs w:val="22"/>
        </w:rPr>
        <w:t>Cox 2003</w:t>
      </w:r>
      <w:r w:rsidRPr="00576805">
        <w:rPr>
          <w:sz w:val="22"/>
          <w:szCs w:val="22"/>
        </w:rPr>
        <w:t>). The dominance of ante-mortem injuries across both periods proposes society did not advocate lethal violence, however smaller brawls and fights were common</w:t>
      </w:r>
      <w:r>
        <w:rPr>
          <w:sz w:val="22"/>
          <w:szCs w:val="22"/>
        </w:rPr>
        <w:t>.</w:t>
      </w:r>
    </w:p>
    <w:p w:rsidR="00A35C21" w:rsidRDefault="00576805" w:rsidP="00DE6EF2">
      <w:pPr>
        <w:pStyle w:val="Default"/>
        <w:spacing w:line="360" w:lineRule="auto"/>
        <w:jc w:val="both"/>
        <w:rPr>
          <w:sz w:val="22"/>
          <w:szCs w:val="22"/>
        </w:rPr>
      </w:pPr>
      <w:r w:rsidRPr="00576805">
        <w:rPr>
          <w:sz w:val="22"/>
          <w:szCs w:val="22"/>
        </w:rPr>
        <w:t>Th</w:t>
      </w:r>
      <w:r w:rsidR="008B7947">
        <w:rPr>
          <w:sz w:val="22"/>
          <w:szCs w:val="22"/>
        </w:rPr>
        <w:t xml:space="preserve">e decrease in peri-mortem trauma in males across the periods </w:t>
      </w:r>
      <w:r w:rsidRPr="00576805">
        <w:rPr>
          <w:sz w:val="22"/>
          <w:szCs w:val="22"/>
        </w:rPr>
        <w:t>could suggest that as violence against males increased in quantity it became less lethal, wit</w:t>
      </w:r>
      <w:r w:rsidR="00D35C51">
        <w:rPr>
          <w:sz w:val="22"/>
          <w:szCs w:val="22"/>
        </w:rPr>
        <w:t xml:space="preserve">h casual violence becoming a </w:t>
      </w:r>
      <w:r w:rsidRPr="00576805">
        <w:rPr>
          <w:sz w:val="22"/>
          <w:szCs w:val="22"/>
        </w:rPr>
        <w:t>social</w:t>
      </w:r>
      <w:r w:rsidR="00D35C51">
        <w:rPr>
          <w:sz w:val="22"/>
          <w:szCs w:val="22"/>
        </w:rPr>
        <w:t xml:space="preserve"> norm</w:t>
      </w:r>
      <w:r w:rsidR="00D45AE7">
        <w:rPr>
          <w:sz w:val="22"/>
          <w:szCs w:val="22"/>
        </w:rPr>
        <w:t xml:space="preserve"> and potentially resulting in </w:t>
      </w:r>
      <w:r w:rsidRPr="00576805">
        <w:rPr>
          <w:sz w:val="22"/>
          <w:szCs w:val="22"/>
        </w:rPr>
        <w:t>a decline in lethal intent due to its unpremeditated form. The opposite is seen in the female sample</w:t>
      </w:r>
      <w:r w:rsidR="0023630E">
        <w:rPr>
          <w:sz w:val="22"/>
          <w:szCs w:val="22"/>
        </w:rPr>
        <w:t>, with peri-mortem trauma</w:t>
      </w:r>
      <w:r w:rsidR="008B7947">
        <w:rPr>
          <w:sz w:val="22"/>
          <w:szCs w:val="22"/>
        </w:rPr>
        <w:t xml:space="preserve"> increasing in correlation with lowering levels of female violence.  This can be used to suggest that as</w:t>
      </w:r>
      <w:r w:rsidRPr="00576805">
        <w:rPr>
          <w:sz w:val="22"/>
          <w:szCs w:val="22"/>
        </w:rPr>
        <w:t xml:space="preserve"> social acceptability of casual violence against females</w:t>
      </w:r>
      <w:r w:rsidR="008B7947">
        <w:rPr>
          <w:sz w:val="22"/>
          <w:szCs w:val="22"/>
        </w:rPr>
        <w:t xml:space="preserve"> decreased</w:t>
      </w:r>
      <w:r w:rsidRPr="00576805">
        <w:rPr>
          <w:sz w:val="22"/>
          <w:szCs w:val="22"/>
        </w:rPr>
        <w:t xml:space="preserve">, arguments concerning females became less violently-orientated, </w:t>
      </w:r>
      <w:r w:rsidR="008B7947">
        <w:rPr>
          <w:sz w:val="22"/>
          <w:szCs w:val="22"/>
        </w:rPr>
        <w:t xml:space="preserve">as </w:t>
      </w:r>
      <w:r w:rsidR="00B61D88">
        <w:rPr>
          <w:sz w:val="22"/>
          <w:szCs w:val="22"/>
        </w:rPr>
        <w:t>fewer</w:t>
      </w:r>
      <w:r w:rsidR="008B7947">
        <w:rPr>
          <w:sz w:val="22"/>
          <w:szCs w:val="22"/>
        </w:rPr>
        <w:t xml:space="preserve"> healed traumas were observed. </w:t>
      </w:r>
      <w:r w:rsidRPr="00576805">
        <w:rPr>
          <w:sz w:val="22"/>
          <w:szCs w:val="22"/>
        </w:rPr>
        <w:t xml:space="preserve">However, the increase in unhealed traumas could suggest </w:t>
      </w:r>
      <w:r w:rsidR="00D45AE7">
        <w:rPr>
          <w:sz w:val="22"/>
          <w:szCs w:val="22"/>
        </w:rPr>
        <w:t>that when violence occurred it was more likely to result</w:t>
      </w:r>
      <w:r w:rsidRPr="00576805">
        <w:rPr>
          <w:sz w:val="22"/>
          <w:szCs w:val="22"/>
        </w:rPr>
        <w:t xml:space="preserve"> in lethal violence, explaining the decrease in normative</w:t>
      </w:r>
      <w:r w:rsidR="0023630E">
        <w:rPr>
          <w:sz w:val="22"/>
          <w:szCs w:val="22"/>
        </w:rPr>
        <w:t xml:space="preserve"> ante-mortem</w:t>
      </w:r>
      <w:r w:rsidRPr="00576805">
        <w:rPr>
          <w:sz w:val="22"/>
          <w:szCs w:val="22"/>
        </w:rPr>
        <w:t xml:space="preserve"> traumas and rise in </w:t>
      </w:r>
      <w:r w:rsidR="0023630E">
        <w:rPr>
          <w:sz w:val="22"/>
          <w:szCs w:val="22"/>
        </w:rPr>
        <w:t>peri-mortem</w:t>
      </w:r>
      <w:r w:rsidRPr="00576805">
        <w:rPr>
          <w:sz w:val="22"/>
          <w:szCs w:val="22"/>
        </w:rPr>
        <w:t xml:space="preserve"> injuries</w:t>
      </w:r>
      <w:r>
        <w:rPr>
          <w:sz w:val="22"/>
          <w:szCs w:val="22"/>
        </w:rPr>
        <w:t>.</w:t>
      </w:r>
    </w:p>
    <w:p w:rsidR="00930914" w:rsidRDefault="00930914" w:rsidP="00DE6EF2">
      <w:pPr>
        <w:pStyle w:val="Default"/>
        <w:jc w:val="both"/>
        <w:rPr>
          <w:sz w:val="22"/>
          <w:szCs w:val="22"/>
        </w:rPr>
      </w:pPr>
    </w:p>
    <w:p w:rsidR="00930914" w:rsidRDefault="00930914" w:rsidP="00DE6EF2">
      <w:pPr>
        <w:pStyle w:val="Heading2"/>
        <w:jc w:val="both"/>
      </w:pPr>
      <w:r>
        <w:t xml:space="preserve">Conclusions </w:t>
      </w:r>
    </w:p>
    <w:p w:rsidR="003B3DBE" w:rsidRDefault="00E14D15" w:rsidP="00D45AE7">
      <w:pPr>
        <w:pStyle w:val="Default"/>
        <w:spacing w:line="360" w:lineRule="auto"/>
        <w:jc w:val="both"/>
        <w:rPr>
          <w:sz w:val="22"/>
          <w:szCs w:val="22"/>
        </w:rPr>
      </w:pPr>
      <w:r>
        <w:rPr>
          <w:sz w:val="22"/>
          <w:szCs w:val="22"/>
        </w:rPr>
        <w:t>Considering</w:t>
      </w:r>
      <w:r w:rsidR="002D797B">
        <w:rPr>
          <w:sz w:val="22"/>
          <w:szCs w:val="22"/>
        </w:rPr>
        <w:t xml:space="preserve"> multiple aspects within</w:t>
      </w:r>
      <w:r>
        <w:rPr>
          <w:sz w:val="22"/>
          <w:szCs w:val="22"/>
        </w:rPr>
        <w:t xml:space="preserve"> the cause and </w:t>
      </w:r>
      <w:r w:rsidR="00B61D88">
        <w:rPr>
          <w:sz w:val="22"/>
          <w:szCs w:val="22"/>
        </w:rPr>
        <w:t>manifestation</w:t>
      </w:r>
      <w:r>
        <w:rPr>
          <w:sz w:val="22"/>
          <w:szCs w:val="22"/>
        </w:rPr>
        <w:t xml:space="preserve"> of the traumas analysed in this study, the</w:t>
      </w:r>
      <w:r w:rsidR="00930914">
        <w:rPr>
          <w:sz w:val="22"/>
          <w:szCs w:val="22"/>
        </w:rPr>
        <w:t xml:space="preserve"> research has confirmed the medieval and post-medieval London sample followed normative violence</w:t>
      </w:r>
      <w:r w:rsidR="00BB5CE3">
        <w:rPr>
          <w:sz w:val="22"/>
          <w:szCs w:val="22"/>
        </w:rPr>
        <w:t xml:space="preserve"> trends in relation to ‘gender’,</w:t>
      </w:r>
      <w:r w:rsidR="00930914">
        <w:rPr>
          <w:sz w:val="22"/>
          <w:szCs w:val="22"/>
        </w:rPr>
        <w:t xml:space="preserve"> with males consistently receiving a higher rate of violence than females. The </w:t>
      </w:r>
      <w:r>
        <w:rPr>
          <w:sz w:val="22"/>
          <w:szCs w:val="22"/>
        </w:rPr>
        <w:t>evaluation of the phase of healing of traumas has outlined</w:t>
      </w:r>
      <w:r w:rsidR="00930914">
        <w:rPr>
          <w:sz w:val="22"/>
          <w:szCs w:val="22"/>
        </w:rPr>
        <w:t xml:space="preserve"> the rarity of homicide in relation to everyday ‘social’ violence, </w:t>
      </w:r>
      <w:r w:rsidR="009F4223">
        <w:rPr>
          <w:sz w:val="22"/>
          <w:szCs w:val="22"/>
        </w:rPr>
        <w:t>and highlighted</w:t>
      </w:r>
      <w:r w:rsidR="00930914">
        <w:rPr>
          <w:sz w:val="22"/>
          <w:szCs w:val="22"/>
        </w:rPr>
        <w:t xml:space="preserve"> non-lethal violence</w:t>
      </w:r>
      <w:r w:rsidR="009F4223">
        <w:rPr>
          <w:sz w:val="22"/>
          <w:szCs w:val="22"/>
        </w:rPr>
        <w:t xml:space="preserve"> to be</w:t>
      </w:r>
      <w:r w:rsidR="00930914">
        <w:rPr>
          <w:sz w:val="22"/>
          <w:szCs w:val="22"/>
        </w:rPr>
        <w:t xml:space="preserve"> </w:t>
      </w:r>
      <w:r w:rsidR="00B61D88">
        <w:rPr>
          <w:sz w:val="22"/>
          <w:szCs w:val="22"/>
        </w:rPr>
        <w:t>more common</w:t>
      </w:r>
      <w:r w:rsidR="00930914">
        <w:rPr>
          <w:sz w:val="22"/>
          <w:szCs w:val="22"/>
        </w:rPr>
        <w:t>. Despite the lack of conclusive reasoning, the rise in violence against males has been suggested to be due to increased social pressures, war and medical desperation, whilst the decrease in female victimisation correlates to wider research on declining violence rates.</w:t>
      </w:r>
      <w:r w:rsidR="009F4223">
        <w:rPr>
          <w:sz w:val="22"/>
          <w:szCs w:val="22"/>
        </w:rPr>
        <w:t xml:space="preserve"> F</w:t>
      </w:r>
      <w:r w:rsidR="00930914">
        <w:rPr>
          <w:sz w:val="22"/>
          <w:szCs w:val="22"/>
        </w:rPr>
        <w:t xml:space="preserve">urther research is necessary to </w:t>
      </w:r>
      <w:r w:rsidR="00E93252">
        <w:rPr>
          <w:sz w:val="22"/>
          <w:szCs w:val="22"/>
        </w:rPr>
        <w:t xml:space="preserve">establish why the rate of violence against males increased </w:t>
      </w:r>
      <w:r w:rsidR="00930914">
        <w:rPr>
          <w:sz w:val="22"/>
          <w:szCs w:val="22"/>
        </w:rPr>
        <w:t xml:space="preserve">in the post-medieval period. Finally, the dominance of </w:t>
      </w:r>
      <w:r w:rsidR="00C95F90">
        <w:rPr>
          <w:sz w:val="22"/>
          <w:szCs w:val="22"/>
        </w:rPr>
        <w:t xml:space="preserve">blunt and sharp force and </w:t>
      </w:r>
      <w:r w:rsidR="00930914">
        <w:rPr>
          <w:sz w:val="22"/>
          <w:szCs w:val="22"/>
        </w:rPr>
        <w:t xml:space="preserve">cranial trauma underpins external research, with head and facial trauma visible in high quantities in studies across all time periods, </w:t>
      </w:r>
      <w:r w:rsidR="00C95F90">
        <w:rPr>
          <w:sz w:val="22"/>
          <w:szCs w:val="22"/>
        </w:rPr>
        <w:t>and</w:t>
      </w:r>
      <w:r w:rsidR="009F4223">
        <w:rPr>
          <w:sz w:val="22"/>
          <w:szCs w:val="22"/>
        </w:rPr>
        <w:t xml:space="preserve"> as blunt and </w:t>
      </w:r>
      <w:r w:rsidR="009F4223">
        <w:rPr>
          <w:sz w:val="22"/>
          <w:szCs w:val="22"/>
        </w:rPr>
        <w:lastRenderedPageBreak/>
        <w:t>sharp weaponry is</w:t>
      </w:r>
      <w:r w:rsidR="00D45AE7">
        <w:rPr>
          <w:sz w:val="22"/>
          <w:szCs w:val="22"/>
        </w:rPr>
        <w:t xml:space="preserve"> widely stated as</w:t>
      </w:r>
      <w:r w:rsidR="00C95F90">
        <w:rPr>
          <w:sz w:val="22"/>
          <w:szCs w:val="22"/>
        </w:rPr>
        <w:t xml:space="preserve"> the most frequently used </w:t>
      </w:r>
      <w:r w:rsidR="0023630E">
        <w:rPr>
          <w:sz w:val="22"/>
          <w:szCs w:val="22"/>
        </w:rPr>
        <w:t>weapons</w:t>
      </w:r>
      <w:r w:rsidR="00C95F90">
        <w:rPr>
          <w:sz w:val="22"/>
          <w:szCs w:val="22"/>
        </w:rPr>
        <w:t xml:space="preserve"> in the medieval and post-medieval periods.  </w:t>
      </w:r>
    </w:p>
    <w:p w:rsidR="00B61D88" w:rsidRDefault="00B61D88" w:rsidP="00D45AE7">
      <w:pPr>
        <w:pStyle w:val="Default"/>
        <w:spacing w:line="360" w:lineRule="auto"/>
        <w:jc w:val="both"/>
        <w:rPr>
          <w:sz w:val="22"/>
          <w:szCs w:val="22"/>
        </w:rPr>
      </w:pPr>
    </w:p>
    <w:sectPr w:rsidR="00B61D8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50B" w:rsidRDefault="00F9150B" w:rsidP="00D60FFD">
      <w:pPr>
        <w:spacing w:after="0" w:line="240" w:lineRule="auto"/>
      </w:pPr>
      <w:r>
        <w:separator/>
      </w:r>
    </w:p>
  </w:endnote>
  <w:endnote w:type="continuationSeparator" w:id="0">
    <w:p w:rsidR="00F9150B" w:rsidRDefault="00F9150B" w:rsidP="00D6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50B" w:rsidRDefault="00F9150B" w:rsidP="00D60FFD">
      <w:pPr>
        <w:spacing w:after="0" w:line="240" w:lineRule="auto"/>
      </w:pPr>
      <w:r>
        <w:separator/>
      </w:r>
    </w:p>
  </w:footnote>
  <w:footnote w:type="continuationSeparator" w:id="0">
    <w:p w:rsidR="00F9150B" w:rsidRDefault="00F9150B" w:rsidP="00D60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C7E" w:rsidRDefault="00076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F9"/>
    <w:rsid w:val="000052A3"/>
    <w:rsid w:val="00011F43"/>
    <w:rsid w:val="00023C82"/>
    <w:rsid w:val="000242B1"/>
    <w:rsid w:val="00024AD3"/>
    <w:rsid w:val="00037E06"/>
    <w:rsid w:val="000521AD"/>
    <w:rsid w:val="00062C08"/>
    <w:rsid w:val="000670FE"/>
    <w:rsid w:val="000674BC"/>
    <w:rsid w:val="000724FB"/>
    <w:rsid w:val="00075B09"/>
    <w:rsid w:val="00076C7E"/>
    <w:rsid w:val="00082B78"/>
    <w:rsid w:val="000869C2"/>
    <w:rsid w:val="00093901"/>
    <w:rsid w:val="00094EEE"/>
    <w:rsid w:val="000A1644"/>
    <w:rsid w:val="000A1AB6"/>
    <w:rsid w:val="000A4F5F"/>
    <w:rsid w:val="000B1A4A"/>
    <w:rsid w:val="000B69B0"/>
    <w:rsid w:val="000C03B9"/>
    <w:rsid w:val="000C0CF6"/>
    <w:rsid w:val="000C10E5"/>
    <w:rsid w:val="000E1263"/>
    <w:rsid w:val="000E2FF8"/>
    <w:rsid w:val="000E3079"/>
    <w:rsid w:val="000F07A4"/>
    <w:rsid w:val="000F5571"/>
    <w:rsid w:val="00111EE5"/>
    <w:rsid w:val="00113A88"/>
    <w:rsid w:val="00123C61"/>
    <w:rsid w:val="00127559"/>
    <w:rsid w:val="001369AC"/>
    <w:rsid w:val="001425C0"/>
    <w:rsid w:val="001617E1"/>
    <w:rsid w:val="001623E0"/>
    <w:rsid w:val="00162BFF"/>
    <w:rsid w:val="001B6485"/>
    <w:rsid w:val="001C1466"/>
    <w:rsid w:val="001C5608"/>
    <w:rsid w:val="001D0B6B"/>
    <w:rsid w:val="001F229F"/>
    <w:rsid w:val="00214B59"/>
    <w:rsid w:val="00220AF2"/>
    <w:rsid w:val="002277CB"/>
    <w:rsid w:val="0023630E"/>
    <w:rsid w:val="00237CEE"/>
    <w:rsid w:val="00240D67"/>
    <w:rsid w:val="00245DBB"/>
    <w:rsid w:val="00264BED"/>
    <w:rsid w:val="0027366D"/>
    <w:rsid w:val="00273D4E"/>
    <w:rsid w:val="00274BC7"/>
    <w:rsid w:val="00276016"/>
    <w:rsid w:val="00292A5F"/>
    <w:rsid w:val="002C312B"/>
    <w:rsid w:val="002C47C9"/>
    <w:rsid w:val="002D2B33"/>
    <w:rsid w:val="002D498C"/>
    <w:rsid w:val="002D797B"/>
    <w:rsid w:val="002E7B00"/>
    <w:rsid w:val="002F019A"/>
    <w:rsid w:val="002F7C27"/>
    <w:rsid w:val="003027C8"/>
    <w:rsid w:val="00304354"/>
    <w:rsid w:val="003047CE"/>
    <w:rsid w:val="00321434"/>
    <w:rsid w:val="00337DA9"/>
    <w:rsid w:val="00345727"/>
    <w:rsid w:val="003530A3"/>
    <w:rsid w:val="0036564B"/>
    <w:rsid w:val="00371478"/>
    <w:rsid w:val="00386B2B"/>
    <w:rsid w:val="00387EA5"/>
    <w:rsid w:val="00390370"/>
    <w:rsid w:val="003B3DBE"/>
    <w:rsid w:val="003E0E6E"/>
    <w:rsid w:val="003E2383"/>
    <w:rsid w:val="003E73FD"/>
    <w:rsid w:val="00400C8F"/>
    <w:rsid w:val="00405C95"/>
    <w:rsid w:val="00416EE1"/>
    <w:rsid w:val="0044145F"/>
    <w:rsid w:val="00477191"/>
    <w:rsid w:val="00485340"/>
    <w:rsid w:val="00492958"/>
    <w:rsid w:val="004A13B8"/>
    <w:rsid w:val="004B482D"/>
    <w:rsid w:val="004E5DD7"/>
    <w:rsid w:val="004F5978"/>
    <w:rsid w:val="00505C2D"/>
    <w:rsid w:val="00507EAB"/>
    <w:rsid w:val="0051317B"/>
    <w:rsid w:val="0052658D"/>
    <w:rsid w:val="00545A10"/>
    <w:rsid w:val="00545DA6"/>
    <w:rsid w:val="00547398"/>
    <w:rsid w:val="00553074"/>
    <w:rsid w:val="005672CA"/>
    <w:rsid w:val="00576805"/>
    <w:rsid w:val="005B589D"/>
    <w:rsid w:val="005B65AB"/>
    <w:rsid w:val="005D0738"/>
    <w:rsid w:val="005D41DA"/>
    <w:rsid w:val="005E7008"/>
    <w:rsid w:val="005F5C52"/>
    <w:rsid w:val="005F619D"/>
    <w:rsid w:val="006011FF"/>
    <w:rsid w:val="0060719D"/>
    <w:rsid w:val="006073B1"/>
    <w:rsid w:val="006169D0"/>
    <w:rsid w:val="006264D8"/>
    <w:rsid w:val="00635350"/>
    <w:rsid w:val="0064692A"/>
    <w:rsid w:val="0065244D"/>
    <w:rsid w:val="00664CFB"/>
    <w:rsid w:val="0067141C"/>
    <w:rsid w:val="006811FA"/>
    <w:rsid w:val="006A488A"/>
    <w:rsid w:val="006B105B"/>
    <w:rsid w:val="006B55B6"/>
    <w:rsid w:val="006E3220"/>
    <w:rsid w:val="006F0177"/>
    <w:rsid w:val="00742CD2"/>
    <w:rsid w:val="00747923"/>
    <w:rsid w:val="007549C1"/>
    <w:rsid w:val="00754DDC"/>
    <w:rsid w:val="007564A7"/>
    <w:rsid w:val="0075703B"/>
    <w:rsid w:val="0077469D"/>
    <w:rsid w:val="0078139E"/>
    <w:rsid w:val="007B50EB"/>
    <w:rsid w:val="007E5F20"/>
    <w:rsid w:val="007F2409"/>
    <w:rsid w:val="008077D0"/>
    <w:rsid w:val="00833DFB"/>
    <w:rsid w:val="00833FCE"/>
    <w:rsid w:val="00834E9C"/>
    <w:rsid w:val="0084745E"/>
    <w:rsid w:val="00855F91"/>
    <w:rsid w:val="00863255"/>
    <w:rsid w:val="00870BBB"/>
    <w:rsid w:val="0089017F"/>
    <w:rsid w:val="00893E68"/>
    <w:rsid w:val="008A36A8"/>
    <w:rsid w:val="008B230B"/>
    <w:rsid w:val="008B7947"/>
    <w:rsid w:val="008C0387"/>
    <w:rsid w:val="008D7BF1"/>
    <w:rsid w:val="008E047E"/>
    <w:rsid w:val="008E25C5"/>
    <w:rsid w:val="008E2813"/>
    <w:rsid w:val="008E7D4A"/>
    <w:rsid w:val="008F1A33"/>
    <w:rsid w:val="00911934"/>
    <w:rsid w:val="00920E94"/>
    <w:rsid w:val="00927F49"/>
    <w:rsid w:val="00930914"/>
    <w:rsid w:val="0098255D"/>
    <w:rsid w:val="0098474C"/>
    <w:rsid w:val="009A2E93"/>
    <w:rsid w:val="009A7133"/>
    <w:rsid w:val="009C0909"/>
    <w:rsid w:val="009C4564"/>
    <w:rsid w:val="009E72FE"/>
    <w:rsid w:val="009F4223"/>
    <w:rsid w:val="00A011F9"/>
    <w:rsid w:val="00A12466"/>
    <w:rsid w:val="00A1633A"/>
    <w:rsid w:val="00A24261"/>
    <w:rsid w:val="00A331C0"/>
    <w:rsid w:val="00A34A2C"/>
    <w:rsid w:val="00A35C21"/>
    <w:rsid w:val="00A40A19"/>
    <w:rsid w:val="00A41B66"/>
    <w:rsid w:val="00A5305C"/>
    <w:rsid w:val="00A770D2"/>
    <w:rsid w:val="00A802AC"/>
    <w:rsid w:val="00A85AF2"/>
    <w:rsid w:val="00A867F8"/>
    <w:rsid w:val="00AB21C2"/>
    <w:rsid w:val="00B24988"/>
    <w:rsid w:val="00B44580"/>
    <w:rsid w:val="00B474D6"/>
    <w:rsid w:val="00B53FAD"/>
    <w:rsid w:val="00B61D88"/>
    <w:rsid w:val="00B72DCA"/>
    <w:rsid w:val="00B81B52"/>
    <w:rsid w:val="00B8419D"/>
    <w:rsid w:val="00BA08BC"/>
    <w:rsid w:val="00BA6B83"/>
    <w:rsid w:val="00BB2831"/>
    <w:rsid w:val="00BB5CE3"/>
    <w:rsid w:val="00BC3E88"/>
    <w:rsid w:val="00BD7F4B"/>
    <w:rsid w:val="00BE2079"/>
    <w:rsid w:val="00BE53CD"/>
    <w:rsid w:val="00BF08A4"/>
    <w:rsid w:val="00C0550C"/>
    <w:rsid w:val="00C11559"/>
    <w:rsid w:val="00C20D77"/>
    <w:rsid w:val="00C2290C"/>
    <w:rsid w:val="00C373B4"/>
    <w:rsid w:val="00C40CEC"/>
    <w:rsid w:val="00C70CAB"/>
    <w:rsid w:val="00C80042"/>
    <w:rsid w:val="00C8195D"/>
    <w:rsid w:val="00C95F90"/>
    <w:rsid w:val="00CA35CB"/>
    <w:rsid w:val="00CA6E38"/>
    <w:rsid w:val="00CA7A0B"/>
    <w:rsid w:val="00CB0923"/>
    <w:rsid w:val="00CE3FB4"/>
    <w:rsid w:val="00D10652"/>
    <w:rsid w:val="00D20FE0"/>
    <w:rsid w:val="00D35C51"/>
    <w:rsid w:val="00D35DB6"/>
    <w:rsid w:val="00D45AE7"/>
    <w:rsid w:val="00D50872"/>
    <w:rsid w:val="00D520D4"/>
    <w:rsid w:val="00D523B8"/>
    <w:rsid w:val="00D60378"/>
    <w:rsid w:val="00D60EF9"/>
    <w:rsid w:val="00D60FFD"/>
    <w:rsid w:val="00DA0851"/>
    <w:rsid w:val="00DA35F2"/>
    <w:rsid w:val="00DB185C"/>
    <w:rsid w:val="00DE6EF2"/>
    <w:rsid w:val="00DF54AE"/>
    <w:rsid w:val="00E065C7"/>
    <w:rsid w:val="00E07BBF"/>
    <w:rsid w:val="00E14D15"/>
    <w:rsid w:val="00E339B1"/>
    <w:rsid w:val="00E46F85"/>
    <w:rsid w:val="00E505EB"/>
    <w:rsid w:val="00E506B3"/>
    <w:rsid w:val="00E51676"/>
    <w:rsid w:val="00E530E8"/>
    <w:rsid w:val="00E53DB7"/>
    <w:rsid w:val="00E54D0A"/>
    <w:rsid w:val="00E6638B"/>
    <w:rsid w:val="00E83AF5"/>
    <w:rsid w:val="00E85945"/>
    <w:rsid w:val="00E93252"/>
    <w:rsid w:val="00E93DD5"/>
    <w:rsid w:val="00EA20D4"/>
    <w:rsid w:val="00EC640B"/>
    <w:rsid w:val="00ED5F75"/>
    <w:rsid w:val="00F00E4B"/>
    <w:rsid w:val="00F07039"/>
    <w:rsid w:val="00F1363C"/>
    <w:rsid w:val="00F15DF7"/>
    <w:rsid w:val="00F212D8"/>
    <w:rsid w:val="00F2466A"/>
    <w:rsid w:val="00F41051"/>
    <w:rsid w:val="00F4669F"/>
    <w:rsid w:val="00F56884"/>
    <w:rsid w:val="00F870A6"/>
    <w:rsid w:val="00F9150B"/>
    <w:rsid w:val="00F91EEC"/>
    <w:rsid w:val="00FA4234"/>
    <w:rsid w:val="00FA4CAC"/>
    <w:rsid w:val="00FB7A1B"/>
    <w:rsid w:val="00FC5DAE"/>
    <w:rsid w:val="00FD4ED7"/>
    <w:rsid w:val="00FE3AAF"/>
    <w:rsid w:val="00FF4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0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D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1F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011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11F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60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FFD"/>
  </w:style>
  <w:style w:type="paragraph" w:styleId="Footer">
    <w:name w:val="footer"/>
    <w:basedOn w:val="Normal"/>
    <w:link w:val="FooterChar"/>
    <w:uiPriority w:val="99"/>
    <w:unhideWhenUsed/>
    <w:rsid w:val="00D60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FFD"/>
  </w:style>
  <w:style w:type="paragraph" w:styleId="NoSpacing">
    <w:name w:val="No Spacing"/>
    <w:uiPriority w:val="1"/>
    <w:qFormat/>
    <w:rsid w:val="00930914"/>
    <w:pPr>
      <w:spacing w:after="0" w:line="240" w:lineRule="auto"/>
    </w:pPr>
  </w:style>
  <w:style w:type="paragraph" w:styleId="BalloonText">
    <w:name w:val="Balloon Text"/>
    <w:basedOn w:val="Normal"/>
    <w:link w:val="BalloonTextChar"/>
    <w:uiPriority w:val="99"/>
    <w:semiHidden/>
    <w:unhideWhenUsed/>
    <w:rsid w:val="00A124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246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12466"/>
    <w:rPr>
      <w:sz w:val="18"/>
      <w:szCs w:val="18"/>
    </w:rPr>
  </w:style>
  <w:style w:type="paragraph" w:styleId="CommentText">
    <w:name w:val="annotation text"/>
    <w:basedOn w:val="Normal"/>
    <w:link w:val="CommentTextChar"/>
    <w:uiPriority w:val="99"/>
    <w:semiHidden/>
    <w:unhideWhenUsed/>
    <w:rsid w:val="00A12466"/>
    <w:pPr>
      <w:spacing w:line="240" w:lineRule="auto"/>
    </w:pPr>
    <w:rPr>
      <w:sz w:val="24"/>
      <w:szCs w:val="24"/>
    </w:rPr>
  </w:style>
  <w:style w:type="character" w:customStyle="1" w:styleId="CommentTextChar">
    <w:name w:val="Comment Text Char"/>
    <w:basedOn w:val="DefaultParagraphFont"/>
    <w:link w:val="CommentText"/>
    <w:uiPriority w:val="99"/>
    <w:semiHidden/>
    <w:rsid w:val="00A12466"/>
    <w:rPr>
      <w:sz w:val="24"/>
      <w:szCs w:val="24"/>
    </w:rPr>
  </w:style>
  <w:style w:type="paragraph" w:styleId="CommentSubject">
    <w:name w:val="annotation subject"/>
    <w:basedOn w:val="CommentText"/>
    <w:next w:val="CommentText"/>
    <w:link w:val="CommentSubjectChar"/>
    <w:uiPriority w:val="99"/>
    <w:semiHidden/>
    <w:unhideWhenUsed/>
    <w:rsid w:val="00A12466"/>
    <w:rPr>
      <w:b/>
      <w:bCs/>
      <w:sz w:val="20"/>
      <w:szCs w:val="20"/>
    </w:rPr>
  </w:style>
  <w:style w:type="character" w:customStyle="1" w:styleId="CommentSubjectChar">
    <w:name w:val="Comment Subject Char"/>
    <w:basedOn w:val="CommentTextChar"/>
    <w:link w:val="CommentSubject"/>
    <w:uiPriority w:val="99"/>
    <w:semiHidden/>
    <w:rsid w:val="00A12466"/>
    <w:rPr>
      <w:b/>
      <w:bCs/>
      <w:sz w:val="20"/>
      <w:szCs w:val="20"/>
    </w:rPr>
  </w:style>
  <w:style w:type="character" w:customStyle="1" w:styleId="Heading1Char">
    <w:name w:val="Heading 1 Char"/>
    <w:basedOn w:val="DefaultParagraphFont"/>
    <w:link w:val="Heading1"/>
    <w:uiPriority w:val="9"/>
    <w:rsid w:val="00B61D8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B6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08056">
      <w:bodyDiv w:val="1"/>
      <w:marLeft w:val="0"/>
      <w:marRight w:val="0"/>
      <w:marTop w:val="0"/>
      <w:marBottom w:val="0"/>
      <w:divBdr>
        <w:top w:val="none" w:sz="0" w:space="0" w:color="auto"/>
        <w:left w:val="none" w:sz="0" w:space="0" w:color="auto"/>
        <w:bottom w:val="none" w:sz="0" w:space="0" w:color="auto"/>
        <w:right w:val="none" w:sz="0" w:space="0" w:color="auto"/>
      </w:divBdr>
    </w:div>
    <w:div w:id="1468431146">
      <w:bodyDiv w:val="1"/>
      <w:marLeft w:val="0"/>
      <w:marRight w:val="0"/>
      <w:marTop w:val="0"/>
      <w:marBottom w:val="0"/>
      <w:divBdr>
        <w:top w:val="none" w:sz="0" w:space="0" w:color="auto"/>
        <w:left w:val="none" w:sz="0" w:space="0" w:color="auto"/>
        <w:bottom w:val="none" w:sz="0" w:space="0" w:color="auto"/>
        <w:right w:val="none" w:sz="0" w:space="0" w:color="auto"/>
      </w:divBdr>
    </w:div>
    <w:div w:id="1682927484">
      <w:bodyDiv w:val="1"/>
      <w:marLeft w:val="0"/>
      <w:marRight w:val="0"/>
      <w:marTop w:val="0"/>
      <w:marBottom w:val="0"/>
      <w:divBdr>
        <w:top w:val="none" w:sz="0" w:space="0" w:color="auto"/>
        <w:left w:val="none" w:sz="0" w:space="0" w:color="auto"/>
        <w:bottom w:val="none" w:sz="0" w:space="0" w:color="auto"/>
        <w:right w:val="none" w:sz="0" w:space="0" w:color="auto"/>
      </w:divBdr>
    </w:div>
    <w:div w:id="1979408615">
      <w:bodyDiv w:val="1"/>
      <w:marLeft w:val="0"/>
      <w:marRight w:val="0"/>
      <w:marTop w:val="0"/>
      <w:marBottom w:val="0"/>
      <w:divBdr>
        <w:top w:val="none" w:sz="0" w:space="0" w:color="auto"/>
        <w:left w:val="none" w:sz="0" w:space="0" w:color="auto"/>
        <w:bottom w:val="none" w:sz="0" w:space="0" w:color="auto"/>
        <w:right w:val="none" w:sz="0" w:space="0" w:color="auto"/>
      </w:divBdr>
    </w:div>
    <w:div w:id="20332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nnicroucher1@gmail.com" TargetMode="External"/><Relationship Id="rId12" Type="http://schemas.openxmlformats.org/officeDocument/2006/relationships/chart" Target="charts/chart4.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Student\Documents\Exeter%20Work\DISSY\Actual%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Student\Documents\Exeter%20Work\DISSY\Actual%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Student\Documents\Exeter%20Work\DISSY\Actu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Prevalence (%) of Males and Females Exhibiting Interpersonal</a:t>
            </a:r>
            <a:r>
              <a:rPr lang="en-GB" sz="1200" baseline="0"/>
              <a:t> Violence from the Total Number of Medieval and Post-Medieval Individuals Excavated</a:t>
            </a:r>
            <a:endParaRPr lang="en-GB" sz="1200"/>
          </a:p>
        </c:rich>
      </c:tx>
      <c:overlay val="0"/>
      <c:spPr>
        <a:noFill/>
        <a:ln>
          <a:noFill/>
        </a:ln>
        <a:effectLst/>
      </c:spPr>
    </c:title>
    <c:autoTitleDeleted val="0"/>
    <c:plotArea>
      <c:layout/>
      <c:barChart>
        <c:barDir val="col"/>
        <c:grouping val="clustered"/>
        <c:varyColors val="0"/>
        <c:ser>
          <c:idx val="0"/>
          <c:order val="0"/>
          <c:tx>
            <c:strRef>
              <c:f>Sheet1!$G$5</c:f>
              <c:strCache>
                <c:ptCount val="1"/>
                <c:pt idx="0">
                  <c:v>Medieval</c:v>
                </c:pt>
              </c:strCache>
            </c:strRef>
          </c:tx>
          <c:spPr>
            <a:solidFill>
              <a:schemeClr val="accent1"/>
            </a:solidFill>
            <a:ln>
              <a:noFill/>
            </a:ln>
            <a:effectLst/>
          </c:spPr>
          <c:invertIfNegative val="0"/>
          <c:cat>
            <c:strRef>
              <c:f>Sheet1!$F$6:$F$7</c:f>
              <c:strCache>
                <c:ptCount val="2"/>
                <c:pt idx="0">
                  <c:v>Male</c:v>
                </c:pt>
                <c:pt idx="1">
                  <c:v>Female</c:v>
                </c:pt>
              </c:strCache>
            </c:strRef>
          </c:cat>
          <c:val>
            <c:numRef>
              <c:f>Sheet1!$G$6:$G$7</c:f>
              <c:numCache>
                <c:formatCode>General</c:formatCode>
                <c:ptCount val="2"/>
                <c:pt idx="0">
                  <c:v>2.6</c:v>
                </c:pt>
                <c:pt idx="1">
                  <c:v>1.5</c:v>
                </c:pt>
              </c:numCache>
            </c:numRef>
          </c:val>
          <c:extLst>
            <c:ext xmlns:c16="http://schemas.microsoft.com/office/drawing/2014/chart" uri="{C3380CC4-5D6E-409C-BE32-E72D297353CC}">
              <c16:uniqueId val="{00000000-865F-491F-AD4A-A01200F3B8F9}"/>
            </c:ext>
          </c:extLst>
        </c:ser>
        <c:ser>
          <c:idx val="1"/>
          <c:order val="1"/>
          <c:tx>
            <c:strRef>
              <c:f>Sheet1!$H$5</c:f>
              <c:strCache>
                <c:ptCount val="1"/>
                <c:pt idx="0">
                  <c:v>Post-Medieval </c:v>
                </c:pt>
              </c:strCache>
            </c:strRef>
          </c:tx>
          <c:spPr>
            <a:solidFill>
              <a:schemeClr val="accent2"/>
            </a:solidFill>
            <a:ln>
              <a:noFill/>
            </a:ln>
            <a:effectLst/>
          </c:spPr>
          <c:invertIfNegative val="0"/>
          <c:cat>
            <c:strRef>
              <c:f>Sheet1!$F$6:$F$7</c:f>
              <c:strCache>
                <c:ptCount val="2"/>
                <c:pt idx="0">
                  <c:v>Male</c:v>
                </c:pt>
                <c:pt idx="1">
                  <c:v>Female</c:v>
                </c:pt>
              </c:strCache>
            </c:strRef>
          </c:cat>
          <c:val>
            <c:numRef>
              <c:f>Sheet1!$H$6:$H$7</c:f>
              <c:numCache>
                <c:formatCode>General</c:formatCode>
                <c:ptCount val="2"/>
                <c:pt idx="0">
                  <c:v>3.48</c:v>
                </c:pt>
                <c:pt idx="1">
                  <c:v>1.31</c:v>
                </c:pt>
              </c:numCache>
            </c:numRef>
          </c:val>
          <c:extLst>
            <c:ext xmlns:c16="http://schemas.microsoft.com/office/drawing/2014/chart" uri="{C3380CC4-5D6E-409C-BE32-E72D297353CC}">
              <c16:uniqueId val="{00000001-865F-491F-AD4A-A01200F3B8F9}"/>
            </c:ext>
          </c:extLst>
        </c:ser>
        <c:dLbls>
          <c:showLegendKey val="0"/>
          <c:showVal val="0"/>
          <c:showCatName val="0"/>
          <c:showSerName val="0"/>
          <c:showPercent val="0"/>
          <c:showBubbleSize val="0"/>
        </c:dLbls>
        <c:gapWidth val="219"/>
        <c:overlap val="-27"/>
        <c:axId val="117892096"/>
        <c:axId val="82479360"/>
      </c:barChart>
      <c:catAx>
        <c:axId val="11789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Biological Sex</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79360"/>
        <c:crosses val="autoZero"/>
        <c:auto val="1"/>
        <c:lblAlgn val="ctr"/>
        <c:lblOffset val="100"/>
        <c:noMultiLvlLbl val="0"/>
      </c:catAx>
      <c:valAx>
        <c:axId val="8247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a:t>Percentage (%) Exhibiting Violence</a:t>
                </a:r>
              </a:p>
            </c:rich>
          </c:tx>
          <c:layout>
            <c:manualLayout>
              <c:xMode val="edge"/>
              <c:yMode val="edge"/>
              <c:x val="2.7777777777777776E-2"/>
              <c:y val="0.2373611111111111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9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effectLst/>
              </a:rPr>
              <a:t>Prevalence (%) </a:t>
            </a:r>
            <a:r>
              <a:rPr lang="en-GB" sz="1200" b="0" i="0" baseline="0">
                <a:effectLst/>
              </a:rPr>
              <a:t>of Each Trauma Type Exhibited Across the Medieval and Post-Medieval Periods</a:t>
            </a:r>
          </a:p>
        </c:rich>
      </c:tx>
      <c:overlay val="0"/>
      <c:spPr>
        <a:noFill/>
        <a:ln>
          <a:noFill/>
        </a:ln>
        <a:effectLst/>
      </c:spPr>
    </c:title>
    <c:autoTitleDeleted val="0"/>
    <c:plotArea>
      <c:layout/>
      <c:barChart>
        <c:barDir val="col"/>
        <c:grouping val="clustered"/>
        <c:varyColors val="0"/>
        <c:ser>
          <c:idx val="0"/>
          <c:order val="0"/>
          <c:tx>
            <c:strRef>
              <c:f>Comparison!$A$4</c:f>
              <c:strCache>
                <c:ptCount val="1"/>
                <c:pt idx="0">
                  <c:v>Projectile Injury</c:v>
                </c:pt>
              </c:strCache>
            </c:strRef>
          </c:tx>
          <c:spPr>
            <a:solidFill>
              <a:srgbClr val="00B050"/>
            </a:solidFill>
            <a:ln>
              <a:noFill/>
            </a:ln>
            <a:effectLst/>
          </c:spPr>
          <c:invertIfNegative val="0"/>
          <c:cat>
            <c:multiLvlStrRef>
              <c:f>Comparison!$B$2:$F$3</c:f>
              <c:multiLvlStrCache>
                <c:ptCount val="5"/>
                <c:lvl>
                  <c:pt idx="0">
                    <c:v>Male</c:v>
                  </c:pt>
                  <c:pt idx="1">
                    <c:v>Female</c:v>
                  </c:pt>
                  <c:pt idx="2">
                    <c:v>Male</c:v>
                  </c:pt>
                  <c:pt idx="3">
                    <c:v>Female </c:v>
                  </c:pt>
                  <c:pt idx="4">
                    <c:v>Female</c:v>
                  </c:pt>
                </c:lvl>
                <c:lvl>
                  <c:pt idx="0">
                    <c:v>Medieval </c:v>
                  </c:pt>
                  <c:pt idx="2">
                    <c:v>Post-Medieval</c:v>
                  </c:pt>
                </c:lvl>
              </c:multiLvlStrCache>
            </c:multiLvlStrRef>
          </c:cat>
          <c:val>
            <c:numRef>
              <c:f>Comparison!$B$4:$E$4</c:f>
              <c:numCache>
                <c:formatCode>General</c:formatCode>
                <c:ptCount val="4"/>
                <c:pt idx="0">
                  <c:v>6.8965517241379306</c:v>
                </c:pt>
                <c:pt idx="1">
                  <c:v>0</c:v>
                </c:pt>
                <c:pt idx="2">
                  <c:v>0</c:v>
                </c:pt>
                <c:pt idx="3">
                  <c:v>0</c:v>
                </c:pt>
              </c:numCache>
            </c:numRef>
          </c:val>
          <c:extLst>
            <c:ext xmlns:c16="http://schemas.microsoft.com/office/drawing/2014/chart" uri="{C3380CC4-5D6E-409C-BE32-E72D297353CC}">
              <c16:uniqueId val="{00000000-00B9-4887-A179-26F1159F16CD}"/>
            </c:ext>
          </c:extLst>
        </c:ser>
        <c:ser>
          <c:idx val="1"/>
          <c:order val="1"/>
          <c:tx>
            <c:strRef>
              <c:f>Comparison!$A$5</c:f>
              <c:strCache>
                <c:ptCount val="1"/>
                <c:pt idx="0">
                  <c:v>Fracture Injury</c:v>
                </c:pt>
              </c:strCache>
            </c:strRef>
          </c:tx>
          <c:spPr>
            <a:solidFill>
              <a:schemeClr val="accent2"/>
            </a:solidFill>
            <a:ln>
              <a:noFill/>
            </a:ln>
            <a:effectLst/>
          </c:spPr>
          <c:invertIfNegative val="0"/>
          <c:cat>
            <c:multiLvlStrRef>
              <c:f>Comparison!$B$2:$F$3</c:f>
              <c:multiLvlStrCache>
                <c:ptCount val="5"/>
                <c:lvl>
                  <c:pt idx="0">
                    <c:v>Male</c:v>
                  </c:pt>
                  <c:pt idx="1">
                    <c:v>Female</c:v>
                  </c:pt>
                  <c:pt idx="2">
                    <c:v>Male</c:v>
                  </c:pt>
                  <c:pt idx="3">
                    <c:v>Female </c:v>
                  </c:pt>
                  <c:pt idx="4">
                    <c:v>Female</c:v>
                  </c:pt>
                </c:lvl>
                <c:lvl>
                  <c:pt idx="0">
                    <c:v>Medieval </c:v>
                  </c:pt>
                  <c:pt idx="2">
                    <c:v>Post-Medieval</c:v>
                  </c:pt>
                </c:lvl>
              </c:multiLvlStrCache>
            </c:multiLvlStrRef>
          </c:cat>
          <c:val>
            <c:numRef>
              <c:f>Comparison!$B$5:$E$5</c:f>
              <c:numCache>
                <c:formatCode>General</c:formatCode>
                <c:ptCount val="4"/>
                <c:pt idx="0">
                  <c:v>3.4482758620689653</c:v>
                </c:pt>
                <c:pt idx="1">
                  <c:v>0</c:v>
                </c:pt>
                <c:pt idx="2">
                  <c:v>9.52</c:v>
                </c:pt>
                <c:pt idx="3">
                  <c:v>0</c:v>
                </c:pt>
              </c:numCache>
            </c:numRef>
          </c:val>
          <c:extLst>
            <c:ext xmlns:c16="http://schemas.microsoft.com/office/drawing/2014/chart" uri="{C3380CC4-5D6E-409C-BE32-E72D297353CC}">
              <c16:uniqueId val="{00000001-00B9-4887-A179-26F1159F16CD}"/>
            </c:ext>
          </c:extLst>
        </c:ser>
        <c:ser>
          <c:idx val="2"/>
          <c:order val="2"/>
          <c:tx>
            <c:strRef>
              <c:f>Comparison!$A$6</c:f>
              <c:strCache>
                <c:ptCount val="1"/>
                <c:pt idx="0">
                  <c:v>Blunt Force Trauma</c:v>
                </c:pt>
              </c:strCache>
            </c:strRef>
          </c:tx>
          <c:spPr>
            <a:solidFill>
              <a:schemeClr val="accent3"/>
            </a:solidFill>
            <a:ln>
              <a:noFill/>
            </a:ln>
            <a:effectLst/>
          </c:spPr>
          <c:invertIfNegative val="0"/>
          <c:cat>
            <c:multiLvlStrRef>
              <c:f>Comparison!$B$2:$F$3</c:f>
              <c:multiLvlStrCache>
                <c:ptCount val="5"/>
                <c:lvl>
                  <c:pt idx="0">
                    <c:v>Male</c:v>
                  </c:pt>
                  <c:pt idx="1">
                    <c:v>Female</c:v>
                  </c:pt>
                  <c:pt idx="2">
                    <c:v>Male</c:v>
                  </c:pt>
                  <c:pt idx="3">
                    <c:v>Female </c:v>
                  </c:pt>
                  <c:pt idx="4">
                    <c:v>Female</c:v>
                  </c:pt>
                </c:lvl>
                <c:lvl>
                  <c:pt idx="0">
                    <c:v>Medieval </c:v>
                  </c:pt>
                  <c:pt idx="2">
                    <c:v>Post-Medieval</c:v>
                  </c:pt>
                </c:lvl>
              </c:multiLvlStrCache>
            </c:multiLvlStrRef>
          </c:cat>
          <c:val>
            <c:numRef>
              <c:f>Comparison!$B$6:$E$6</c:f>
              <c:numCache>
                <c:formatCode>General</c:formatCode>
                <c:ptCount val="4"/>
                <c:pt idx="0">
                  <c:v>34.482758620689658</c:v>
                </c:pt>
                <c:pt idx="1">
                  <c:v>75</c:v>
                </c:pt>
                <c:pt idx="2">
                  <c:v>66.66</c:v>
                </c:pt>
                <c:pt idx="3">
                  <c:v>60</c:v>
                </c:pt>
              </c:numCache>
            </c:numRef>
          </c:val>
          <c:extLst>
            <c:ext xmlns:c16="http://schemas.microsoft.com/office/drawing/2014/chart" uri="{C3380CC4-5D6E-409C-BE32-E72D297353CC}">
              <c16:uniqueId val="{00000002-00B9-4887-A179-26F1159F16CD}"/>
            </c:ext>
          </c:extLst>
        </c:ser>
        <c:ser>
          <c:idx val="3"/>
          <c:order val="3"/>
          <c:tx>
            <c:strRef>
              <c:f>Comparison!$A$7</c:f>
              <c:strCache>
                <c:ptCount val="1"/>
                <c:pt idx="0">
                  <c:v>Sharp Force Trauma</c:v>
                </c:pt>
              </c:strCache>
            </c:strRef>
          </c:tx>
          <c:spPr>
            <a:solidFill>
              <a:schemeClr val="accent4"/>
            </a:solidFill>
            <a:ln>
              <a:noFill/>
            </a:ln>
            <a:effectLst/>
          </c:spPr>
          <c:invertIfNegative val="0"/>
          <c:cat>
            <c:multiLvlStrRef>
              <c:f>Comparison!$B$2:$F$3</c:f>
              <c:multiLvlStrCache>
                <c:ptCount val="5"/>
                <c:lvl>
                  <c:pt idx="0">
                    <c:v>Male</c:v>
                  </c:pt>
                  <c:pt idx="1">
                    <c:v>Female</c:v>
                  </c:pt>
                  <c:pt idx="2">
                    <c:v>Male</c:v>
                  </c:pt>
                  <c:pt idx="3">
                    <c:v>Female </c:v>
                  </c:pt>
                  <c:pt idx="4">
                    <c:v>Female</c:v>
                  </c:pt>
                </c:lvl>
                <c:lvl>
                  <c:pt idx="0">
                    <c:v>Medieval </c:v>
                  </c:pt>
                  <c:pt idx="2">
                    <c:v>Post-Medieval</c:v>
                  </c:pt>
                </c:lvl>
              </c:multiLvlStrCache>
            </c:multiLvlStrRef>
          </c:cat>
          <c:val>
            <c:numRef>
              <c:f>Comparison!$B$7:$E$7</c:f>
              <c:numCache>
                <c:formatCode>General</c:formatCode>
                <c:ptCount val="4"/>
                <c:pt idx="0">
                  <c:v>48.275862068965516</c:v>
                </c:pt>
                <c:pt idx="1">
                  <c:v>0</c:v>
                </c:pt>
                <c:pt idx="2">
                  <c:v>19</c:v>
                </c:pt>
                <c:pt idx="3">
                  <c:v>20</c:v>
                </c:pt>
              </c:numCache>
            </c:numRef>
          </c:val>
          <c:extLst>
            <c:ext xmlns:c16="http://schemas.microsoft.com/office/drawing/2014/chart" uri="{C3380CC4-5D6E-409C-BE32-E72D297353CC}">
              <c16:uniqueId val="{00000003-00B9-4887-A179-26F1159F16CD}"/>
            </c:ext>
          </c:extLst>
        </c:ser>
        <c:ser>
          <c:idx val="4"/>
          <c:order val="4"/>
          <c:tx>
            <c:strRef>
              <c:f>Comparison!$A$8</c:f>
              <c:strCache>
                <c:ptCount val="1"/>
                <c:pt idx="0">
                  <c:v>NA</c:v>
                </c:pt>
              </c:strCache>
            </c:strRef>
          </c:tx>
          <c:spPr>
            <a:solidFill>
              <a:schemeClr val="accent5"/>
            </a:solidFill>
            <a:ln>
              <a:noFill/>
            </a:ln>
            <a:effectLst/>
          </c:spPr>
          <c:invertIfNegative val="0"/>
          <c:cat>
            <c:multiLvlStrRef>
              <c:f>Comparison!$B$2:$F$3</c:f>
              <c:multiLvlStrCache>
                <c:ptCount val="5"/>
                <c:lvl>
                  <c:pt idx="0">
                    <c:v>Male</c:v>
                  </c:pt>
                  <c:pt idx="1">
                    <c:v>Female</c:v>
                  </c:pt>
                  <c:pt idx="2">
                    <c:v>Male</c:v>
                  </c:pt>
                  <c:pt idx="3">
                    <c:v>Female </c:v>
                  </c:pt>
                  <c:pt idx="4">
                    <c:v>Female</c:v>
                  </c:pt>
                </c:lvl>
                <c:lvl>
                  <c:pt idx="0">
                    <c:v>Medieval </c:v>
                  </c:pt>
                  <c:pt idx="2">
                    <c:v>Post-Medieval</c:v>
                  </c:pt>
                </c:lvl>
              </c:multiLvlStrCache>
            </c:multiLvlStrRef>
          </c:cat>
          <c:val>
            <c:numRef>
              <c:f>Comparison!$B$8:$E$8</c:f>
              <c:numCache>
                <c:formatCode>General</c:formatCode>
                <c:ptCount val="4"/>
                <c:pt idx="0">
                  <c:v>6.8965517241379306</c:v>
                </c:pt>
                <c:pt idx="1">
                  <c:v>25</c:v>
                </c:pt>
                <c:pt idx="2">
                  <c:v>4.76</c:v>
                </c:pt>
                <c:pt idx="3">
                  <c:v>20</c:v>
                </c:pt>
              </c:numCache>
            </c:numRef>
          </c:val>
          <c:extLst>
            <c:ext xmlns:c16="http://schemas.microsoft.com/office/drawing/2014/chart" uri="{C3380CC4-5D6E-409C-BE32-E72D297353CC}">
              <c16:uniqueId val="{00000004-00B9-4887-A179-26F1159F16CD}"/>
            </c:ext>
          </c:extLst>
        </c:ser>
        <c:dLbls>
          <c:showLegendKey val="0"/>
          <c:showVal val="0"/>
          <c:showCatName val="0"/>
          <c:showSerName val="0"/>
          <c:showPercent val="0"/>
          <c:showBubbleSize val="0"/>
        </c:dLbls>
        <c:gapWidth val="219"/>
        <c:overlap val="-27"/>
        <c:axId val="118459904"/>
        <c:axId val="120489664"/>
      </c:barChart>
      <c:catAx>
        <c:axId val="11845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Type of Trauma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89664"/>
        <c:crosses val="autoZero"/>
        <c:auto val="1"/>
        <c:lblAlgn val="ctr"/>
        <c:lblOffset val="100"/>
        <c:noMultiLvlLbl val="0"/>
      </c:catAx>
      <c:valAx>
        <c:axId val="12048966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 of Abundance</a:t>
                </a:r>
              </a:p>
            </c:rich>
          </c:tx>
          <c:layout>
            <c:manualLayout>
              <c:xMode val="edge"/>
              <c:yMode val="edge"/>
              <c:x val="2.7925866718853588E-2"/>
              <c:y val="0.1849957010793488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5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effectLst/>
              </a:rPr>
              <a:t>Prevalence (%) </a:t>
            </a:r>
            <a:r>
              <a:rPr lang="en-GB" sz="1200" b="0" i="0" baseline="0">
                <a:effectLst/>
              </a:rPr>
              <a:t>of Cranial and Post-Cranial Traumas Exhibited Across the Medieval and Post-Medieval Periods</a:t>
            </a:r>
          </a:p>
        </c:rich>
      </c:tx>
      <c:overlay val="0"/>
      <c:spPr>
        <a:noFill/>
        <a:ln>
          <a:noFill/>
        </a:ln>
        <a:effectLst/>
      </c:spPr>
    </c:title>
    <c:autoTitleDeleted val="0"/>
    <c:plotArea>
      <c:layout/>
      <c:barChart>
        <c:barDir val="col"/>
        <c:grouping val="clustered"/>
        <c:varyColors val="0"/>
        <c:ser>
          <c:idx val="0"/>
          <c:order val="0"/>
          <c:tx>
            <c:strRef>
              <c:f>Comparison!$A$25</c:f>
              <c:strCache>
                <c:ptCount val="1"/>
                <c:pt idx="0">
                  <c:v>Male</c:v>
                </c:pt>
              </c:strCache>
            </c:strRef>
          </c:tx>
          <c:spPr>
            <a:solidFill>
              <a:schemeClr val="accent1"/>
            </a:solidFill>
            <a:ln>
              <a:noFill/>
            </a:ln>
            <a:effectLst/>
          </c:spPr>
          <c:invertIfNegative val="0"/>
          <c:cat>
            <c:multiLvlStrRef>
              <c:f>Comparison!$B$23:$G$24</c:f>
              <c:multiLvlStrCache>
                <c:ptCount val="6"/>
                <c:lvl>
                  <c:pt idx="0">
                    <c:v>Cranial</c:v>
                  </c:pt>
                  <c:pt idx="1">
                    <c:v>Post Cranial </c:v>
                  </c:pt>
                  <c:pt idx="2">
                    <c:v>NA</c:v>
                  </c:pt>
                  <c:pt idx="3">
                    <c:v>Cranial</c:v>
                  </c:pt>
                  <c:pt idx="4">
                    <c:v>Post-Cranial</c:v>
                  </c:pt>
                  <c:pt idx="5">
                    <c:v>NA</c:v>
                  </c:pt>
                </c:lvl>
                <c:lvl>
                  <c:pt idx="0">
                    <c:v>Medieval </c:v>
                  </c:pt>
                  <c:pt idx="3">
                    <c:v>Post-Medieval </c:v>
                  </c:pt>
                </c:lvl>
              </c:multiLvlStrCache>
            </c:multiLvlStrRef>
          </c:cat>
          <c:val>
            <c:numRef>
              <c:f>Comparison!$B$25:$G$25</c:f>
              <c:numCache>
                <c:formatCode>General</c:formatCode>
                <c:ptCount val="6"/>
                <c:pt idx="0">
                  <c:v>79.310344827586206</c:v>
                </c:pt>
                <c:pt idx="1">
                  <c:v>17.241379310344829</c:v>
                </c:pt>
                <c:pt idx="2">
                  <c:v>3.4482758620689653</c:v>
                </c:pt>
                <c:pt idx="3">
                  <c:v>85.71</c:v>
                </c:pt>
                <c:pt idx="4">
                  <c:v>9.5238095238095237</c:v>
                </c:pt>
                <c:pt idx="5">
                  <c:v>4.7619047619047619</c:v>
                </c:pt>
              </c:numCache>
            </c:numRef>
          </c:val>
          <c:extLst>
            <c:ext xmlns:c16="http://schemas.microsoft.com/office/drawing/2014/chart" uri="{C3380CC4-5D6E-409C-BE32-E72D297353CC}">
              <c16:uniqueId val="{00000000-FB8B-46BD-AF0A-C0BE38627D8D}"/>
            </c:ext>
          </c:extLst>
        </c:ser>
        <c:ser>
          <c:idx val="1"/>
          <c:order val="1"/>
          <c:tx>
            <c:strRef>
              <c:f>Comparison!$A$26</c:f>
              <c:strCache>
                <c:ptCount val="1"/>
                <c:pt idx="0">
                  <c:v>Female</c:v>
                </c:pt>
              </c:strCache>
            </c:strRef>
          </c:tx>
          <c:spPr>
            <a:solidFill>
              <a:schemeClr val="accent2"/>
            </a:solidFill>
            <a:ln>
              <a:noFill/>
            </a:ln>
            <a:effectLst/>
          </c:spPr>
          <c:invertIfNegative val="0"/>
          <c:cat>
            <c:multiLvlStrRef>
              <c:f>Comparison!$B$23:$G$24</c:f>
              <c:multiLvlStrCache>
                <c:ptCount val="6"/>
                <c:lvl>
                  <c:pt idx="0">
                    <c:v>Cranial</c:v>
                  </c:pt>
                  <c:pt idx="1">
                    <c:v>Post Cranial </c:v>
                  </c:pt>
                  <c:pt idx="2">
                    <c:v>NA</c:v>
                  </c:pt>
                  <c:pt idx="3">
                    <c:v>Cranial</c:v>
                  </c:pt>
                  <c:pt idx="4">
                    <c:v>Post-Cranial</c:v>
                  </c:pt>
                  <c:pt idx="5">
                    <c:v>NA</c:v>
                  </c:pt>
                </c:lvl>
                <c:lvl>
                  <c:pt idx="0">
                    <c:v>Medieval </c:v>
                  </c:pt>
                  <c:pt idx="3">
                    <c:v>Post-Medieval </c:v>
                  </c:pt>
                </c:lvl>
              </c:multiLvlStrCache>
            </c:multiLvlStrRef>
          </c:cat>
          <c:val>
            <c:numRef>
              <c:f>Comparison!$B$26:$G$26</c:f>
              <c:numCache>
                <c:formatCode>General</c:formatCode>
                <c:ptCount val="6"/>
                <c:pt idx="0">
                  <c:v>100</c:v>
                </c:pt>
                <c:pt idx="1">
                  <c:v>0</c:v>
                </c:pt>
                <c:pt idx="2">
                  <c:v>0</c:v>
                </c:pt>
                <c:pt idx="3">
                  <c:v>100</c:v>
                </c:pt>
                <c:pt idx="4">
                  <c:v>0</c:v>
                </c:pt>
                <c:pt idx="5">
                  <c:v>0</c:v>
                </c:pt>
              </c:numCache>
            </c:numRef>
          </c:val>
          <c:extLst>
            <c:ext xmlns:c16="http://schemas.microsoft.com/office/drawing/2014/chart" uri="{C3380CC4-5D6E-409C-BE32-E72D297353CC}">
              <c16:uniqueId val="{00000001-FB8B-46BD-AF0A-C0BE38627D8D}"/>
            </c:ext>
          </c:extLst>
        </c:ser>
        <c:dLbls>
          <c:showLegendKey val="0"/>
          <c:showVal val="0"/>
          <c:showCatName val="0"/>
          <c:showSerName val="0"/>
          <c:showPercent val="0"/>
          <c:showBubbleSize val="0"/>
        </c:dLbls>
        <c:gapWidth val="219"/>
        <c:overlap val="-27"/>
        <c:axId val="119414272"/>
        <c:axId val="120491392"/>
      </c:barChart>
      <c:catAx>
        <c:axId val="11941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Location of Trauma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91392"/>
        <c:crosses val="autoZero"/>
        <c:auto val="1"/>
        <c:lblAlgn val="ctr"/>
        <c:lblOffset val="100"/>
        <c:noMultiLvlLbl val="0"/>
      </c:catAx>
      <c:valAx>
        <c:axId val="1204913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 of Abundance</a:t>
                </a:r>
              </a:p>
            </c:rich>
          </c:tx>
          <c:layout>
            <c:manualLayout>
              <c:xMode val="edge"/>
              <c:yMode val="edge"/>
              <c:x val="3.0718453390738948E-2"/>
              <c:y val="0.1612478575518329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effectLst/>
              </a:rPr>
              <a:t>Prevalence (%) </a:t>
            </a:r>
            <a:r>
              <a:rPr lang="en-GB" sz="1200" b="0" i="0" baseline="0">
                <a:effectLst/>
              </a:rPr>
              <a:t>of Healed and Unhealed Traumas Exhibited Across the Medieval and Post-Medieval Periods</a:t>
            </a:r>
          </a:p>
        </c:rich>
      </c:tx>
      <c:overlay val="0"/>
      <c:spPr>
        <a:noFill/>
        <a:ln>
          <a:noFill/>
        </a:ln>
        <a:effectLst/>
      </c:spPr>
    </c:title>
    <c:autoTitleDeleted val="0"/>
    <c:plotArea>
      <c:layout/>
      <c:barChart>
        <c:barDir val="col"/>
        <c:grouping val="clustered"/>
        <c:varyColors val="0"/>
        <c:ser>
          <c:idx val="0"/>
          <c:order val="0"/>
          <c:tx>
            <c:strRef>
              <c:f>Comparison!$A$12</c:f>
              <c:strCache>
                <c:ptCount val="1"/>
                <c:pt idx="0">
                  <c:v>Healed Trauma </c:v>
                </c:pt>
              </c:strCache>
            </c:strRef>
          </c:tx>
          <c:spPr>
            <a:solidFill>
              <a:schemeClr val="accent1"/>
            </a:solidFill>
            <a:ln>
              <a:noFill/>
            </a:ln>
            <a:effectLst/>
          </c:spPr>
          <c:invertIfNegative val="0"/>
          <c:cat>
            <c:multiLvlStrRef>
              <c:f>Comparison!$B$10:$E$11</c:f>
              <c:multiLvlStrCache>
                <c:ptCount val="4"/>
                <c:lvl>
                  <c:pt idx="0">
                    <c:v>Males</c:v>
                  </c:pt>
                  <c:pt idx="1">
                    <c:v>Females</c:v>
                  </c:pt>
                  <c:pt idx="2">
                    <c:v>Male</c:v>
                  </c:pt>
                  <c:pt idx="3">
                    <c:v>Female</c:v>
                  </c:pt>
                </c:lvl>
                <c:lvl>
                  <c:pt idx="0">
                    <c:v>Medieval </c:v>
                  </c:pt>
                  <c:pt idx="2">
                    <c:v>Post-Medieval</c:v>
                  </c:pt>
                </c:lvl>
              </c:multiLvlStrCache>
            </c:multiLvlStrRef>
          </c:cat>
          <c:val>
            <c:numRef>
              <c:f>Comparison!$B$12:$E$12</c:f>
              <c:numCache>
                <c:formatCode>General</c:formatCode>
                <c:ptCount val="4"/>
                <c:pt idx="0">
                  <c:v>82.758620689655174</c:v>
                </c:pt>
                <c:pt idx="1">
                  <c:v>100</c:v>
                </c:pt>
                <c:pt idx="2">
                  <c:v>85.7</c:v>
                </c:pt>
                <c:pt idx="3">
                  <c:v>80</c:v>
                </c:pt>
              </c:numCache>
            </c:numRef>
          </c:val>
          <c:extLst>
            <c:ext xmlns:c16="http://schemas.microsoft.com/office/drawing/2014/chart" uri="{C3380CC4-5D6E-409C-BE32-E72D297353CC}">
              <c16:uniqueId val="{00000000-B929-4A95-9A00-F89496897720}"/>
            </c:ext>
          </c:extLst>
        </c:ser>
        <c:ser>
          <c:idx val="1"/>
          <c:order val="1"/>
          <c:tx>
            <c:strRef>
              <c:f>Comparison!$A$13</c:f>
              <c:strCache>
                <c:ptCount val="1"/>
                <c:pt idx="0">
                  <c:v>Unhealed Trauma</c:v>
                </c:pt>
              </c:strCache>
            </c:strRef>
          </c:tx>
          <c:spPr>
            <a:solidFill>
              <a:schemeClr val="accent2"/>
            </a:solidFill>
            <a:ln>
              <a:noFill/>
            </a:ln>
            <a:effectLst/>
          </c:spPr>
          <c:invertIfNegative val="0"/>
          <c:cat>
            <c:multiLvlStrRef>
              <c:f>Comparison!$B$10:$E$11</c:f>
              <c:multiLvlStrCache>
                <c:ptCount val="4"/>
                <c:lvl>
                  <c:pt idx="0">
                    <c:v>Males</c:v>
                  </c:pt>
                  <c:pt idx="1">
                    <c:v>Females</c:v>
                  </c:pt>
                  <c:pt idx="2">
                    <c:v>Male</c:v>
                  </c:pt>
                  <c:pt idx="3">
                    <c:v>Female</c:v>
                  </c:pt>
                </c:lvl>
                <c:lvl>
                  <c:pt idx="0">
                    <c:v>Medieval </c:v>
                  </c:pt>
                  <c:pt idx="2">
                    <c:v>Post-Medieval</c:v>
                  </c:pt>
                </c:lvl>
              </c:multiLvlStrCache>
            </c:multiLvlStrRef>
          </c:cat>
          <c:val>
            <c:numRef>
              <c:f>Comparison!$B$13:$E$13</c:f>
              <c:numCache>
                <c:formatCode>General</c:formatCode>
                <c:ptCount val="4"/>
                <c:pt idx="0">
                  <c:v>13.793103448275861</c:v>
                </c:pt>
                <c:pt idx="1">
                  <c:v>0</c:v>
                </c:pt>
                <c:pt idx="2">
                  <c:v>4.8</c:v>
                </c:pt>
                <c:pt idx="3">
                  <c:v>20</c:v>
                </c:pt>
              </c:numCache>
            </c:numRef>
          </c:val>
          <c:extLst>
            <c:ext xmlns:c16="http://schemas.microsoft.com/office/drawing/2014/chart" uri="{C3380CC4-5D6E-409C-BE32-E72D297353CC}">
              <c16:uniqueId val="{00000001-B929-4A95-9A00-F89496897720}"/>
            </c:ext>
          </c:extLst>
        </c:ser>
        <c:ser>
          <c:idx val="2"/>
          <c:order val="2"/>
          <c:tx>
            <c:strRef>
              <c:f>Comparison!$A$14</c:f>
              <c:strCache>
                <c:ptCount val="1"/>
                <c:pt idx="0">
                  <c:v>NA </c:v>
                </c:pt>
              </c:strCache>
            </c:strRef>
          </c:tx>
          <c:spPr>
            <a:solidFill>
              <a:schemeClr val="accent3"/>
            </a:solidFill>
            <a:ln>
              <a:noFill/>
            </a:ln>
            <a:effectLst/>
          </c:spPr>
          <c:invertIfNegative val="0"/>
          <c:cat>
            <c:multiLvlStrRef>
              <c:f>Comparison!$B$10:$E$11</c:f>
              <c:multiLvlStrCache>
                <c:ptCount val="4"/>
                <c:lvl>
                  <c:pt idx="0">
                    <c:v>Males</c:v>
                  </c:pt>
                  <c:pt idx="1">
                    <c:v>Females</c:v>
                  </c:pt>
                  <c:pt idx="2">
                    <c:v>Male</c:v>
                  </c:pt>
                  <c:pt idx="3">
                    <c:v>Female</c:v>
                  </c:pt>
                </c:lvl>
                <c:lvl>
                  <c:pt idx="0">
                    <c:v>Medieval </c:v>
                  </c:pt>
                  <c:pt idx="2">
                    <c:v>Post-Medieval</c:v>
                  </c:pt>
                </c:lvl>
              </c:multiLvlStrCache>
            </c:multiLvlStrRef>
          </c:cat>
          <c:val>
            <c:numRef>
              <c:f>Comparison!$B$14:$E$14</c:f>
              <c:numCache>
                <c:formatCode>General</c:formatCode>
                <c:ptCount val="4"/>
                <c:pt idx="0">
                  <c:v>3.4482758620689653</c:v>
                </c:pt>
                <c:pt idx="1">
                  <c:v>0</c:v>
                </c:pt>
                <c:pt idx="2">
                  <c:v>9.52</c:v>
                </c:pt>
                <c:pt idx="3">
                  <c:v>0</c:v>
                </c:pt>
              </c:numCache>
            </c:numRef>
          </c:val>
          <c:extLst>
            <c:ext xmlns:c16="http://schemas.microsoft.com/office/drawing/2014/chart" uri="{C3380CC4-5D6E-409C-BE32-E72D297353CC}">
              <c16:uniqueId val="{00000002-B929-4A95-9A00-F89496897720}"/>
            </c:ext>
          </c:extLst>
        </c:ser>
        <c:dLbls>
          <c:showLegendKey val="0"/>
          <c:showVal val="0"/>
          <c:showCatName val="0"/>
          <c:showSerName val="0"/>
          <c:showPercent val="0"/>
          <c:showBubbleSize val="0"/>
        </c:dLbls>
        <c:gapWidth val="219"/>
        <c:overlap val="-27"/>
        <c:axId val="119410688"/>
        <c:axId val="120493120"/>
      </c:barChart>
      <c:catAx>
        <c:axId val="11941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Phase</a:t>
                </a:r>
                <a:r>
                  <a:rPr lang="en-GB" baseline="0"/>
                  <a:t> of Healing</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93120"/>
        <c:crosses val="autoZero"/>
        <c:auto val="1"/>
        <c:lblAlgn val="ctr"/>
        <c:lblOffset val="100"/>
        <c:noMultiLvlLbl val="0"/>
      </c:catAx>
      <c:valAx>
        <c:axId val="120493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 of Abundance</a:t>
                </a:r>
              </a:p>
            </c:rich>
          </c:tx>
          <c:layout>
            <c:manualLayout>
              <c:xMode val="edge"/>
              <c:yMode val="edge"/>
              <c:x val="3.0741869303704362E-2"/>
              <c:y val="0.1707469949628393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C9683-F9DE-43AD-AEE9-D1550F2B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2017-05-05T10:15:00Z</dcterms:created>
  <dcterms:modified xsi:type="dcterms:W3CDTF">2017-05-29T09:43:00Z</dcterms:modified>
</cp:coreProperties>
</file>